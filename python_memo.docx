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301" w:rsidRDefault="00690301" w:rsidP="00690301">
      <w:pPr>
        <w:pStyle w:val="1"/>
        <w:spacing w:before="0" w:beforeAutospacing="0" w:after="0" w:afterAutospacing="0" w:line="570" w:lineRule="atLeast"/>
        <w:rPr>
          <w:rFonts w:ascii="微软雅黑" w:eastAsia="微软雅黑" w:hAnsi="微软雅黑"/>
          <w:color w:val="2C3033"/>
          <w:sz w:val="36"/>
          <w:szCs w:val="36"/>
        </w:rPr>
      </w:pPr>
      <w:r>
        <w:rPr>
          <w:rFonts w:ascii="微软雅黑" w:eastAsia="微软雅黑" w:hAnsi="微软雅黑" w:hint="eastAsia"/>
          <w:color w:val="2C3033"/>
          <w:sz w:val="36"/>
          <w:szCs w:val="36"/>
        </w:rPr>
        <w:t>理解Python的With语句</w:t>
      </w:r>
    </w:p>
    <w:p w:rsidR="00690301" w:rsidRDefault="00690301" w:rsidP="00690301">
      <w:pPr>
        <w:spacing w:line="570" w:lineRule="atLeast"/>
        <w:rPr>
          <w:rFonts w:ascii="微软雅黑" w:eastAsia="微软雅黑" w:hAnsi="微软雅黑"/>
          <w:color w:val="888888"/>
          <w:szCs w:val="21"/>
        </w:rPr>
      </w:pPr>
      <w:r>
        <w:rPr>
          <w:rStyle w:val="original"/>
          <w:rFonts w:ascii="微软雅黑" w:eastAsia="微软雅黑" w:hAnsi="微软雅黑" w:hint="eastAsia"/>
          <w:color w:val="78909C"/>
          <w:szCs w:val="21"/>
          <w:bdr w:val="single" w:sz="6" w:space="2" w:color="E4EBF4" w:frame="1"/>
        </w:rPr>
        <w:t>转载 </w:t>
      </w:r>
      <w:r>
        <w:rPr>
          <w:rStyle w:val="time"/>
          <w:rFonts w:ascii="微软雅黑" w:eastAsia="微软雅黑" w:hAnsi="微软雅黑" w:hint="eastAsia"/>
          <w:color w:val="BBBBBB"/>
          <w:szCs w:val="21"/>
        </w:rPr>
        <w:t>2014年04月09日 11:44:50</w:t>
      </w:r>
    </w:p>
    <w:p w:rsidR="00690301" w:rsidRDefault="00690301" w:rsidP="00690301">
      <w:pPr>
        <w:widowControl/>
        <w:numPr>
          <w:ilvl w:val="0"/>
          <w:numId w:val="1"/>
        </w:numPr>
        <w:spacing w:line="420" w:lineRule="atLeast"/>
        <w:ind w:left="450"/>
        <w:jc w:val="left"/>
        <w:rPr>
          <w:rFonts w:ascii="微软雅黑" w:eastAsia="微软雅黑" w:hAnsi="微软雅黑"/>
          <w:color w:val="888888"/>
          <w:szCs w:val="21"/>
        </w:rPr>
      </w:pPr>
      <w:r>
        <w:rPr>
          <w:rStyle w:val="txt"/>
          <w:rFonts w:ascii="微软雅黑" w:eastAsia="微软雅黑" w:hAnsi="微软雅黑" w:hint="eastAsia"/>
          <w:color w:val="BBBBBB"/>
          <w:szCs w:val="21"/>
        </w:rPr>
        <w:t>121778</w:t>
      </w:r>
    </w:p>
    <w:bookmarkStart w:id="0" w:name="t0"/>
    <w:bookmarkStart w:id="1" w:name="h20"/>
    <w:bookmarkEnd w:id="0"/>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"h20"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语句是什么？</w:t>
      </w:r>
      <w:r>
        <w:rPr>
          <w:rFonts w:ascii="inherit" w:hAnsi="inherit" w:cs="Segoe UI" w:hint="eastAsia"/>
          <w:b w:val="0"/>
          <w:bCs w:val="0"/>
          <w:color w:val="222222"/>
          <w:sz w:val="45"/>
          <w:szCs w:val="45"/>
        </w:rPr>
        <w:fldChar w:fldCharType="end"/>
      </w:r>
      <w:bookmarkEnd w:id="1"/>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Python’s with statement provides a very convenient way of dealing with the situation where you have to do a setup and teardown to make something happen. A very good example for this is the situation where you want to gain a handler to a file, read data from the file and the close the file handler.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有一些任务，可能事先需要设置，事后做清理工作。对于这种场景，</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语句提供了一种非常方便的处理方式。一个很好的例子是文件处理，你需要获取一个文件句柄，从文件中读取数据，然后关闭文件句柄。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Without the with statement, one would write something along the lines of:</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如果不用</w:t>
      </w:r>
      <w:r>
        <w:rPr>
          <w:rFonts w:ascii="Segoe UI" w:hAnsi="Segoe UI" w:cs="Segoe UI"/>
          <w:color w:val="222222"/>
          <w:sz w:val="21"/>
          <w:szCs w:val="21"/>
        </w:rPr>
        <w:t>with</w:t>
      </w:r>
      <w:r>
        <w:rPr>
          <w:rFonts w:ascii="Segoe UI" w:hAnsi="Segoe UI" w:cs="Segoe UI"/>
          <w:color w:val="222222"/>
          <w:sz w:val="21"/>
          <w:szCs w:val="21"/>
        </w:rPr>
        <w:t>语句，代码如下：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rPr>
              <w:t xml:space="preserve">data </w:t>
            </w:r>
            <w:r>
              <w:rPr>
                <w:rStyle w:val="HTML0"/>
                <w:shd w:val="clear" w:color="auto" w:fill="0066AA"/>
              </w:rPr>
              <w:t>=</w:t>
            </w:r>
            <w:r>
              <w:t xml:space="preserve"> </w:t>
            </w:r>
            <w:r>
              <w:rPr>
                <w:rStyle w:val="HTML0"/>
              </w:rPr>
              <w:t>file.read()</w:t>
            </w:r>
          </w:p>
          <w:p w:rsidR="00690301" w:rsidRDefault="00690301" w:rsidP="00690301">
            <w:r>
              <w:rPr>
                <w:rStyle w:val="HTML0"/>
              </w:rPr>
              <w:t>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There are two annoying things here. First, you end up forgetting to close the file handler. The second is how to handle exceptions that may occur once the file handler has been obtained. One could write something like this to get around this: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这里有两个问题。一是可能忘记关闭文件句柄；二是文件读取数据发生异常，没有进行任何处理。下面是处理异常的加强版本：</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tc>
        <w:tc>
          <w:tcPr>
            <w:tcW w:w="8760" w:type="dxa"/>
            <w:shd w:val="clear" w:color="auto" w:fill="auto"/>
            <w:vAlign w:val="center"/>
            <w:hideMark/>
          </w:tcPr>
          <w:p w:rsidR="00690301" w:rsidRDefault="00690301" w:rsidP="00690301">
            <w:r>
              <w:rPr>
                <w:rStyle w:val="HTML0"/>
              </w:rPr>
              <w:t>file</w:t>
            </w:r>
            <w:r>
              <w:t xml:space="preserve"> </w:t>
            </w:r>
            <w:r>
              <w:rPr>
                <w:rStyle w:val="HTML0"/>
                <w:shd w:val="clear" w:color="auto" w:fill="0066AA"/>
              </w:rPr>
              <w:t>=</w:t>
            </w:r>
            <w:r>
              <w:t xml:space="preserve"> </w:t>
            </w:r>
            <w:r>
              <w:rPr>
                <w:rStyle w:val="HTML0"/>
              </w:rPr>
              <w:t>open("/tmp/foo.txt")</w:t>
            </w:r>
          </w:p>
          <w:p w:rsidR="00690301" w:rsidRDefault="00690301" w:rsidP="00690301">
            <w:r>
              <w:rPr>
                <w:rStyle w:val="HTML0"/>
                <w:shd w:val="clear" w:color="auto" w:fill="0066AA"/>
              </w:rPr>
              <w:t>try</w:t>
            </w:r>
            <w:r>
              <w:rPr>
                <w:rStyle w:val="HTML0"/>
              </w:rPr>
              <w:t>:</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p w:rsidR="00690301" w:rsidRDefault="00690301" w:rsidP="00690301">
            <w:r>
              <w:rPr>
                <w:rStyle w:val="HTML0"/>
                <w:shd w:val="clear" w:color="auto" w:fill="0066AA"/>
              </w:rPr>
              <w:t>finally</w:t>
            </w:r>
            <w:r>
              <w:rPr>
                <w:rStyle w:val="HTML0"/>
              </w:rPr>
              <w:t>:</w:t>
            </w:r>
          </w:p>
          <w:p w:rsidR="00690301" w:rsidRDefault="00690301" w:rsidP="00690301">
            <w:r>
              <w:rPr>
                <w:rStyle w:val="HTML0"/>
              </w:rPr>
              <w:t>    file.close()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works well, it is unnecessarily verbose. This is where with is useful. The good thing about with apart from the better syntax is that it is very good handling exceptions. The above code would look like this, when using with:</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虽然这段代码运行良好，但是太冗长了。这时候就是</w:t>
      </w:r>
      <w:r>
        <w:rPr>
          <w:rFonts w:ascii="Segoe UI" w:hAnsi="Segoe UI" w:cs="Segoe UI"/>
          <w:color w:val="222222"/>
          <w:sz w:val="21"/>
          <w:szCs w:val="21"/>
        </w:rPr>
        <w:t>with</w:t>
      </w:r>
      <w:r>
        <w:rPr>
          <w:rFonts w:ascii="Segoe UI" w:hAnsi="Segoe UI" w:cs="Segoe UI"/>
          <w:color w:val="222222"/>
          <w:sz w:val="21"/>
          <w:szCs w:val="21"/>
        </w:rPr>
        <w:t>一展身手的时候了。除了有更优雅的语法，</w:t>
      </w:r>
      <w:r>
        <w:rPr>
          <w:rFonts w:ascii="Segoe UI" w:hAnsi="Segoe UI" w:cs="Segoe UI"/>
          <w:color w:val="222222"/>
          <w:sz w:val="21"/>
          <w:szCs w:val="21"/>
        </w:rPr>
        <w:t>with</w:t>
      </w:r>
      <w:r>
        <w:rPr>
          <w:rFonts w:ascii="Segoe UI" w:hAnsi="Segoe UI" w:cs="Segoe UI"/>
          <w:color w:val="222222"/>
          <w:sz w:val="21"/>
          <w:szCs w:val="21"/>
        </w:rPr>
        <w:t>还可以很好的处理上下文环境产生的异常。下面是</w:t>
      </w:r>
      <w:r>
        <w:rPr>
          <w:rFonts w:ascii="Segoe UI" w:hAnsi="Segoe UI" w:cs="Segoe UI"/>
          <w:color w:val="222222"/>
          <w:sz w:val="21"/>
          <w:szCs w:val="21"/>
        </w:rPr>
        <w:t>with</w:t>
      </w:r>
      <w:r>
        <w:rPr>
          <w:rFonts w:ascii="Segoe UI" w:hAnsi="Segoe UI" w:cs="Segoe UI"/>
          <w:color w:val="222222"/>
          <w:sz w:val="21"/>
          <w:szCs w:val="21"/>
        </w:rPr>
        <w:t>版本的代码：</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tc>
        <w:tc>
          <w:tcPr>
            <w:tcW w:w="8760" w:type="dxa"/>
            <w:shd w:val="clear" w:color="auto" w:fill="auto"/>
            <w:vAlign w:val="center"/>
            <w:hideMark/>
          </w:tcPr>
          <w:p w:rsidR="00690301" w:rsidRDefault="00690301" w:rsidP="00690301">
            <w:r>
              <w:rPr>
                <w:rStyle w:val="HTML0"/>
              </w:rPr>
              <w:t>with open("/tmp/foo.txt") as file:</w:t>
            </w:r>
          </w:p>
          <w:p w:rsidR="00690301" w:rsidRDefault="00690301" w:rsidP="00690301">
            <w:r>
              <w:rPr>
                <w:rStyle w:val="HTML0"/>
              </w:rPr>
              <w:t xml:space="preserve">    data </w:t>
            </w:r>
            <w:r>
              <w:rPr>
                <w:rStyle w:val="HTML0"/>
                <w:shd w:val="clear" w:color="auto" w:fill="0066AA"/>
              </w:rPr>
              <w:t>=</w:t>
            </w:r>
            <w:r>
              <w:t xml:space="preserve"> </w:t>
            </w:r>
            <w:r>
              <w:rPr>
                <w:rStyle w:val="HTML0"/>
              </w:rPr>
              <w:t>file.read()</w:t>
            </w:r>
          </w:p>
        </w:tc>
      </w:tr>
    </w:tbl>
    <w:bookmarkStart w:id="2" w:name="t1"/>
    <w:bookmarkStart w:id="3" w:name="h21"/>
    <w:bookmarkEnd w:id="2"/>
    <w:p w:rsidR="00690301" w:rsidRDefault="00690301" w:rsidP="00690301">
      <w:pPr>
        <w:pStyle w:val="2"/>
        <w:pBdr>
          <w:top w:val="dashed" w:sz="6" w:space="23"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20" w:lineRule="atLeast"/>
        <w:textAlignment w:val="baseline"/>
        <w:rPr>
          <w:rFonts w:ascii="inherit" w:hAnsi="inherit" w:cs="Segoe UI" w:hint="eastAsia"/>
          <w:b w:val="0"/>
          <w:bCs w:val="0"/>
          <w:color w:val="222222"/>
          <w:sz w:val="45"/>
          <w:szCs w:val="45"/>
        </w:rPr>
      </w:pPr>
      <w:r>
        <w:rPr>
          <w:rFonts w:ascii="inherit" w:hAnsi="inherit" w:cs="Segoe UI" w:hint="eastAsia"/>
          <w:b w:val="0"/>
          <w:bCs w:val="0"/>
          <w:color w:val="222222"/>
          <w:sz w:val="45"/>
          <w:szCs w:val="45"/>
        </w:rPr>
        <w:fldChar w:fldCharType="begin"/>
      </w:r>
      <w:r>
        <w:rPr>
          <w:rFonts w:ascii="inherit" w:hAnsi="inherit" w:cs="Segoe UI" w:hint="eastAsia"/>
          <w:b w:val="0"/>
          <w:bCs w:val="0"/>
          <w:color w:val="222222"/>
          <w:sz w:val="45"/>
          <w:szCs w:val="45"/>
        </w:rPr>
        <w:instrText xml:space="preserve"> HYPERLINK "http://python.42qu.com/11155501" \l "h21" \t "_blank" </w:instrText>
      </w:r>
      <w:r>
        <w:rPr>
          <w:rFonts w:ascii="inherit" w:hAnsi="inherit" w:cs="Segoe UI" w:hint="eastAsia"/>
          <w:b w:val="0"/>
          <w:bCs w:val="0"/>
          <w:color w:val="222222"/>
          <w:sz w:val="45"/>
          <w:szCs w:val="45"/>
        </w:rPr>
        <w:fldChar w:fldCharType="separate"/>
      </w:r>
      <w:r>
        <w:rPr>
          <w:rStyle w:val="a3"/>
          <w:rFonts w:ascii="inherit" w:hAnsi="inherit" w:cs="Segoe UI"/>
          <w:b w:val="0"/>
          <w:bCs w:val="0"/>
          <w:color w:val="000000"/>
          <w:sz w:val="45"/>
          <w:szCs w:val="45"/>
          <w:bdr w:val="none" w:sz="0" w:space="0" w:color="auto" w:frame="1"/>
        </w:rPr>
        <w:t>with</w:t>
      </w:r>
      <w:r>
        <w:rPr>
          <w:rStyle w:val="a3"/>
          <w:rFonts w:ascii="inherit" w:hAnsi="inherit" w:cs="Segoe UI"/>
          <w:b w:val="0"/>
          <w:bCs w:val="0"/>
          <w:color w:val="000000"/>
          <w:sz w:val="45"/>
          <w:szCs w:val="45"/>
          <w:bdr w:val="none" w:sz="0" w:space="0" w:color="auto" w:frame="1"/>
        </w:rPr>
        <w:t>如何工作？</w:t>
      </w:r>
      <w:r>
        <w:rPr>
          <w:rFonts w:ascii="inherit" w:hAnsi="inherit" w:cs="Segoe UI" w:hint="eastAsia"/>
          <w:b w:val="0"/>
          <w:bCs w:val="0"/>
          <w:color w:val="222222"/>
          <w:sz w:val="45"/>
          <w:szCs w:val="45"/>
        </w:rPr>
        <w:fldChar w:fldCharType="end"/>
      </w:r>
      <w:bookmarkEnd w:id="3"/>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while this might look like magic, the way Python handles with is more clever than magic. The basic idea is that the statement after with has to evaluate an object that responds to an __enter__() as well as an __exit__() function.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这看起来充满魔法，但不仅仅是魔法，</w:t>
      </w:r>
      <w:r>
        <w:rPr>
          <w:rFonts w:ascii="Segoe UI" w:hAnsi="Segoe UI" w:cs="Segoe UI"/>
          <w:color w:val="222222"/>
          <w:sz w:val="21"/>
          <w:szCs w:val="21"/>
        </w:rPr>
        <w:t>Python</w:t>
      </w:r>
      <w:r>
        <w:rPr>
          <w:rFonts w:ascii="Segoe UI" w:hAnsi="Segoe UI" w:cs="Segoe UI"/>
          <w:color w:val="222222"/>
          <w:sz w:val="21"/>
          <w:szCs w:val="21"/>
        </w:rPr>
        <w:t>对</w:t>
      </w:r>
      <w:r>
        <w:rPr>
          <w:rFonts w:ascii="Segoe UI" w:hAnsi="Segoe UI" w:cs="Segoe UI"/>
          <w:color w:val="222222"/>
          <w:sz w:val="21"/>
          <w:szCs w:val="21"/>
        </w:rPr>
        <w:t>with</w:t>
      </w:r>
      <w:r>
        <w:rPr>
          <w:rFonts w:ascii="Segoe UI" w:hAnsi="Segoe UI" w:cs="Segoe UI"/>
          <w:color w:val="222222"/>
          <w:sz w:val="21"/>
          <w:szCs w:val="21"/>
        </w:rPr>
        <w:t>的处理还很聪明。基本思想是</w:t>
      </w:r>
      <w:r>
        <w:rPr>
          <w:rFonts w:ascii="Segoe UI" w:hAnsi="Segoe UI" w:cs="Segoe UI"/>
          <w:color w:val="222222"/>
          <w:sz w:val="21"/>
          <w:szCs w:val="21"/>
        </w:rPr>
        <w:t>with</w:t>
      </w:r>
      <w:r>
        <w:rPr>
          <w:rFonts w:ascii="Segoe UI" w:hAnsi="Segoe UI" w:cs="Segoe UI"/>
          <w:color w:val="222222"/>
          <w:sz w:val="21"/>
          <w:szCs w:val="21"/>
        </w:rPr>
        <w:t>所求值的对象必须有一个</w:t>
      </w:r>
      <w:r>
        <w:rPr>
          <w:rFonts w:ascii="Segoe UI" w:hAnsi="Segoe UI" w:cs="Segoe UI"/>
          <w:color w:val="222222"/>
          <w:sz w:val="21"/>
          <w:szCs w:val="21"/>
        </w:rPr>
        <w:t>__enter__()</w:t>
      </w:r>
      <w:r>
        <w:rPr>
          <w:rFonts w:ascii="Segoe UI" w:hAnsi="Segoe UI" w:cs="Segoe UI"/>
          <w:color w:val="222222"/>
          <w:sz w:val="21"/>
          <w:szCs w:val="21"/>
        </w:rPr>
        <w:t>方法，一个</w:t>
      </w:r>
      <w:r>
        <w:rPr>
          <w:rFonts w:ascii="Segoe UI" w:hAnsi="Segoe UI" w:cs="Segoe UI"/>
          <w:color w:val="222222"/>
          <w:sz w:val="21"/>
          <w:szCs w:val="21"/>
        </w:rPr>
        <w:t>__exit__()</w:t>
      </w:r>
      <w:r>
        <w:rPr>
          <w:rFonts w:ascii="Segoe UI" w:hAnsi="Segoe UI" w:cs="Segoe UI"/>
          <w:color w:val="222222"/>
          <w:sz w:val="21"/>
          <w:szCs w:val="21"/>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After the statement that follows with is evaluated, the __enter__() function on the resulting object is called. The value returned by this function is assigned to the variable following as. After every statement in the block is evaluated, 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紧跟</w:t>
      </w:r>
      <w:r>
        <w:rPr>
          <w:rFonts w:ascii="Segoe UI" w:hAnsi="Segoe UI" w:cs="Segoe UI"/>
          <w:color w:val="222222"/>
          <w:sz w:val="21"/>
          <w:szCs w:val="21"/>
        </w:rPr>
        <w:t>with</w:t>
      </w:r>
      <w:r>
        <w:rPr>
          <w:rFonts w:ascii="Segoe UI" w:hAnsi="Segoe UI" w:cs="Segoe UI"/>
          <w:color w:val="222222"/>
          <w:sz w:val="21"/>
          <w:szCs w:val="21"/>
        </w:rPr>
        <w:t>后面的语句被求值后，返回对象的</w:t>
      </w:r>
      <w:r>
        <w:rPr>
          <w:rFonts w:ascii="Segoe UI" w:hAnsi="Segoe UI" w:cs="Segoe UI"/>
          <w:color w:val="222222"/>
          <w:sz w:val="21"/>
          <w:szCs w:val="21"/>
        </w:rPr>
        <w:t>__enter__()</w:t>
      </w:r>
      <w:r>
        <w:rPr>
          <w:rFonts w:ascii="Segoe UI" w:hAnsi="Segoe UI" w:cs="Segoe UI"/>
          <w:color w:val="222222"/>
          <w:sz w:val="21"/>
          <w:szCs w:val="21"/>
        </w:rPr>
        <w:t>方法被调用，这个方法的返回值将被赋值给</w:t>
      </w:r>
      <w:r>
        <w:rPr>
          <w:rFonts w:ascii="Segoe UI" w:hAnsi="Segoe UI" w:cs="Segoe UI"/>
          <w:color w:val="222222"/>
          <w:sz w:val="21"/>
          <w:szCs w:val="21"/>
        </w:rPr>
        <w:t>as</w:t>
      </w:r>
      <w:r>
        <w:rPr>
          <w:rFonts w:ascii="Segoe UI" w:hAnsi="Segoe UI" w:cs="Segoe UI"/>
          <w:color w:val="222222"/>
          <w:sz w:val="21"/>
          <w:szCs w:val="21"/>
        </w:rPr>
        <w:t>后面的变量。</w:t>
      </w:r>
      <w:r w:rsidRPr="00A673AB">
        <w:rPr>
          <w:rFonts w:ascii="Segoe UI" w:hAnsi="Segoe UI" w:cs="Segoe UI"/>
          <w:b/>
          <w:color w:val="222222"/>
          <w:sz w:val="21"/>
          <w:szCs w:val="21"/>
          <w:u w:val="single"/>
        </w:rPr>
        <w:t>当</w:t>
      </w:r>
      <w:r w:rsidRPr="00A673AB">
        <w:rPr>
          <w:rFonts w:ascii="Segoe UI" w:hAnsi="Segoe UI" w:cs="Segoe UI"/>
          <w:b/>
          <w:color w:val="222222"/>
          <w:sz w:val="21"/>
          <w:szCs w:val="21"/>
          <w:u w:val="single"/>
        </w:rPr>
        <w:t>with</w:t>
      </w:r>
      <w:r w:rsidRPr="00A673AB">
        <w:rPr>
          <w:rFonts w:ascii="Segoe UI" w:hAnsi="Segoe UI" w:cs="Segoe UI"/>
          <w:b/>
          <w:color w:val="222222"/>
          <w:sz w:val="21"/>
          <w:szCs w:val="21"/>
          <w:u w:val="single"/>
        </w:rPr>
        <w:t>后面的代码块全部被执行完之后，将调用前面返回对象的</w:t>
      </w:r>
      <w:r w:rsidRPr="00A673AB">
        <w:rPr>
          <w:rFonts w:ascii="Segoe UI" w:hAnsi="Segoe UI" w:cs="Segoe UI"/>
          <w:b/>
          <w:color w:val="222222"/>
          <w:sz w:val="21"/>
          <w:szCs w:val="21"/>
          <w:u w:val="single"/>
        </w:rPr>
        <w:t>__exit__()</w:t>
      </w:r>
      <w:r w:rsidRPr="00A673AB">
        <w:rPr>
          <w:rFonts w:ascii="Segoe UI" w:hAnsi="Segoe UI" w:cs="Segoe UI"/>
          <w:b/>
          <w:color w:val="222222"/>
          <w:sz w:val="21"/>
          <w:szCs w:val="21"/>
          <w:u w:val="single"/>
        </w:rPr>
        <w:t>方法。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This can be demonstrated with the following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下面例子可以具体说明</w:t>
      </w:r>
      <w:r>
        <w:rPr>
          <w:rFonts w:ascii="Segoe UI" w:hAnsi="Segoe UI" w:cs="Segoe UI"/>
          <w:color w:val="222222"/>
          <w:sz w:val="21"/>
          <w:szCs w:val="21"/>
        </w:rPr>
        <w:t>with</w:t>
      </w:r>
      <w:r>
        <w:rPr>
          <w:rFonts w:ascii="Segoe UI" w:hAnsi="Segoe UI" w:cs="Segoe UI"/>
          <w:color w:val="222222"/>
          <w:sz w:val="21"/>
          <w:szCs w:val="21"/>
        </w:rPr>
        <w:t>如何工作：</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lastRenderedPageBreak/>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with_example01.py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print</w:t>
            </w:r>
            <w:r>
              <w:t xml:space="preserve"> </w:t>
            </w:r>
            <w:r>
              <w:rPr>
                <w:rStyle w:val="HTML0"/>
              </w:rPr>
              <w:t>"In __enter__()"</w:t>
            </w:r>
          </w:p>
          <w:p w:rsidR="00690301" w:rsidRDefault="00690301" w:rsidP="00690301">
            <w:r>
              <w:rPr>
                <w:rStyle w:val="HTML0"/>
              </w:rPr>
              <w:t>        </w:t>
            </w:r>
            <w:r>
              <w:rPr>
                <w:rStyle w:val="HTML0"/>
                <w:shd w:val="clear" w:color="auto" w:fill="0066AA"/>
              </w:rPr>
              <w:t>return</w:t>
            </w:r>
            <w:r>
              <w:t xml:space="preserve"> </w:t>
            </w:r>
            <w:r>
              <w:rPr>
                <w:rStyle w:val="HTML0"/>
              </w:rPr>
              <w:t>"Foo"</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t>        </w:t>
            </w:r>
            <w:r>
              <w:rPr>
                <w:rStyle w:val="HTML0"/>
                <w:shd w:val="clear" w:color="auto" w:fill="0066AA"/>
              </w:rPr>
              <w:t>print</w:t>
            </w:r>
            <w:r>
              <w:t xml:space="preserve"> </w:t>
            </w:r>
            <w:r>
              <w:rPr>
                <w:rStyle w:val="HTML0"/>
              </w:rPr>
              <w:t>"In __exit__()"</w:t>
            </w:r>
          </w:p>
          <w:p w:rsidR="00690301" w:rsidRDefault="00690301" w:rsidP="00690301">
            <w:r>
              <w:t> </w:t>
            </w:r>
          </w:p>
          <w:p w:rsidR="00690301" w:rsidRDefault="00690301" w:rsidP="00690301">
            <w:r>
              <w:t> </w:t>
            </w:r>
          </w:p>
          <w:p w:rsidR="00690301" w:rsidRDefault="00690301" w:rsidP="00690301">
            <w:r>
              <w:rPr>
                <w:rStyle w:val="HTML0"/>
                <w:shd w:val="clear" w:color="auto" w:fill="0066AA"/>
              </w:rPr>
              <w:lastRenderedPageBreak/>
              <w:t>def</w:t>
            </w:r>
            <w:r>
              <w:t xml:space="preserve"> </w:t>
            </w:r>
            <w:r>
              <w:rPr>
                <w:rStyle w:val="HTML0"/>
              </w:rPr>
              <w:t>get_sample():</w:t>
            </w:r>
          </w:p>
          <w:p w:rsidR="00690301" w:rsidRDefault="00690301" w:rsidP="00690301">
            <w:r>
              <w:rPr>
                <w:rStyle w:val="HTML0"/>
              </w:rPr>
              <w:t>    </w:t>
            </w:r>
            <w:r>
              <w:rPr>
                <w:rStyle w:val="HTML0"/>
                <w:shd w:val="clear" w:color="auto" w:fill="0066AA"/>
              </w:rPr>
              <w:t>return</w:t>
            </w:r>
            <w:r>
              <w:t xml:space="preserve"> </w:t>
            </w:r>
            <w:r>
              <w:rPr>
                <w:rStyle w:val="HTML0"/>
              </w:rPr>
              <w:t>Sample()</w:t>
            </w:r>
          </w:p>
          <w:p w:rsidR="00690301" w:rsidRDefault="00690301" w:rsidP="00690301">
            <w:r>
              <w:t> </w:t>
            </w:r>
          </w:p>
          <w:p w:rsidR="00690301" w:rsidRDefault="00690301" w:rsidP="00690301">
            <w:r>
              <w:t> </w:t>
            </w:r>
          </w:p>
          <w:p w:rsidR="00690301" w:rsidRDefault="00690301" w:rsidP="00690301">
            <w:r>
              <w:rPr>
                <w:rStyle w:val="HTML0"/>
              </w:rPr>
              <w:t>with get_sample() as sample:</w:t>
            </w:r>
          </w:p>
          <w:p w:rsidR="00690301" w:rsidRDefault="00690301" w:rsidP="00690301">
            <w:r>
              <w:rPr>
                <w:rStyle w:val="HTML0"/>
              </w:rPr>
              <w:t>    print</w:t>
            </w:r>
            <w:r>
              <w:t xml:space="preserve"> </w:t>
            </w:r>
            <w:r>
              <w:rPr>
                <w:rStyle w:val="HTML0"/>
              </w:rPr>
              <w:t>"sample:", sample</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When executed, this will result in:</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运行代码，输出如下</w:t>
      </w:r>
    </w:p>
    <w:tbl>
      <w:tblPr>
        <w:tblW w:w="9240" w:type="dxa"/>
        <w:tblCellMar>
          <w:left w:w="0" w:type="dxa"/>
          <w:right w:w="0" w:type="dxa"/>
        </w:tblCellMar>
        <w:tblLook w:val="04A0" w:firstRow="1" w:lastRow="0" w:firstColumn="1" w:lastColumn="0" w:noHBand="0" w:noVBand="1"/>
      </w:tblPr>
      <w:tblGrid>
        <w:gridCol w:w="480"/>
        <w:gridCol w:w="876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tc>
        <w:tc>
          <w:tcPr>
            <w:tcW w:w="876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with_example01.py</w:t>
            </w:r>
          </w:p>
          <w:p w:rsidR="00690301" w:rsidRDefault="00690301" w:rsidP="00690301">
            <w:r>
              <w:rPr>
                <w:rStyle w:val="HTML0"/>
              </w:rPr>
              <w:t>In __enter__()</w:t>
            </w:r>
          </w:p>
          <w:p w:rsidR="00690301" w:rsidRDefault="00690301" w:rsidP="00690301">
            <w:r>
              <w:rPr>
                <w:rStyle w:val="HTML0"/>
              </w:rPr>
              <w:t>sample: Foo</w:t>
            </w:r>
          </w:p>
          <w:p w:rsidR="00690301" w:rsidRDefault="00690301" w:rsidP="00690301">
            <w:r>
              <w:rPr>
                <w:rStyle w:val="HTML0"/>
              </w:rPr>
              <w:t>In __exit__()</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As you can see,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__enter__() function is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value returned by it - in this case "Foo" is assigned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body of the block is executed, thereby printing the value of sample ie.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The __exit__() function is called.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What makes with really powerful is the fact that it can handle exceptions. You would have noticed that the __exit__() function for Sample takes three arguments - val, type and trace. These are useful in exception handling. Let’s see how this works by modifying the above example.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正如你看到的，</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1. __enter__()</w:t>
      </w:r>
      <w:r>
        <w:rPr>
          <w:rFonts w:ascii="Segoe UI" w:hAnsi="Segoe UI" w:cs="Segoe UI"/>
          <w:color w:val="222222"/>
          <w:sz w:val="21"/>
          <w:szCs w:val="21"/>
        </w:rPr>
        <w:t>方法被执行</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2. __enter__()</w:t>
      </w:r>
      <w:r>
        <w:rPr>
          <w:rFonts w:ascii="Segoe UI" w:hAnsi="Segoe UI" w:cs="Segoe UI"/>
          <w:color w:val="222222"/>
          <w:sz w:val="21"/>
          <w:szCs w:val="21"/>
        </w:rPr>
        <w:t>方法返回的值</w:t>
      </w:r>
      <w:r>
        <w:rPr>
          <w:rFonts w:ascii="Segoe UI" w:hAnsi="Segoe UI" w:cs="Segoe UI"/>
          <w:color w:val="222222"/>
          <w:sz w:val="21"/>
          <w:szCs w:val="21"/>
        </w:rPr>
        <w:t xml:space="preserve"> - </w:t>
      </w:r>
      <w:r>
        <w:rPr>
          <w:rFonts w:ascii="Segoe UI" w:hAnsi="Segoe UI" w:cs="Segoe UI"/>
          <w:color w:val="222222"/>
          <w:sz w:val="21"/>
          <w:szCs w:val="21"/>
        </w:rPr>
        <w:t>这个例子中是</w:t>
      </w:r>
      <w:r>
        <w:rPr>
          <w:rFonts w:ascii="Segoe UI" w:hAnsi="Segoe UI" w:cs="Segoe UI"/>
          <w:color w:val="222222"/>
          <w:sz w:val="21"/>
          <w:szCs w:val="21"/>
        </w:rPr>
        <w:t>"Foo"</w:t>
      </w:r>
      <w:r>
        <w:rPr>
          <w:rFonts w:ascii="Segoe UI" w:hAnsi="Segoe UI" w:cs="Segoe UI"/>
          <w:color w:val="222222"/>
          <w:sz w:val="21"/>
          <w:szCs w:val="21"/>
        </w:rPr>
        <w:t>，赋值给变量</w:t>
      </w:r>
      <w:r>
        <w:rPr>
          <w:rFonts w:ascii="Segoe UI" w:hAnsi="Segoe UI" w:cs="Segoe UI"/>
          <w:color w:val="222222"/>
          <w:sz w:val="21"/>
          <w:szCs w:val="21"/>
        </w:rPr>
        <w:t>'sample'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3. </w:t>
      </w:r>
      <w:r>
        <w:rPr>
          <w:rFonts w:ascii="Segoe UI" w:hAnsi="Segoe UI" w:cs="Segoe UI"/>
          <w:color w:val="222222"/>
          <w:sz w:val="21"/>
          <w:szCs w:val="21"/>
        </w:rPr>
        <w:t>执行代码块，打印变量</w:t>
      </w:r>
      <w:r>
        <w:rPr>
          <w:rFonts w:ascii="Segoe UI" w:hAnsi="Segoe UI" w:cs="Segoe UI"/>
          <w:color w:val="222222"/>
          <w:sz w:val="21"/>
          <w:szCs w:val="21"/>
        </w:rPr>
        <w:t>"sample"</w:t>
      </w:r>
      <w:r>
        <w:rPr>
          <w:rFonts w:ascii="Segoe UI" w:hAnsi="Segoe UI" w:cs="Segoe UI"/>
          <w:color w:val="222222"/>
          <w:sz w:val="21"/>
          <w:szCs w:val="21"/>
        </w:rPr>
        <w:t>的值为</w:t>
      </w:r>
      <w:r>
        <w:rPr>
          <w:rFonts w:ascii="Segoe UI" w:hAnsi="Segoe UI" w:cs="Segoe UI"/>
          <w:color w:val="222222"/>
          <w:sz w:val="21"/>
          <w:szCs w:val="21"/>
        </w:rPr>
        <w:t xml:space="preserve"> "Foo"</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4. __exit__()</w:t>
      </w:r>
      <w:r>
        <w:rPr>
          <w:rFonts w:ascii="Segoe UI" w:hAnsi="Segoe UI" w:cs="Segoe UI"/>
          <w:color w:val="222222"/>
          <w:sz w:val="21"/>
          <w:szCs w:val="21"/>
        </w:rPr>
        <w:t>方法被调用</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with</w:t>
      </w:r>
      <w:r>
        <w:rPr>
          <w:rFonts w:ascii="Segoe UI" w:hAnsi="Segoe UI" w:cs="Segoe UI"/>
          <w:color w:val="222222"/>
          <w:sz w:val="21"/>
          <w:szCs w:val="21"/>
        </w:rPr>
        <w:t>真正强大之处是它可以处理异常。可能你已经注意到</w:t>
      </w:r>
      <w:r>
        <w:rPr>
          <w:rFonts w:ascii="Segoe UI" w:hAnsi="Segoe UI" w:cs="Segoe UI"/>
          <w:color w:val="222222"/>
          <w:sz w:val="21"/>
          <w:szCs w:val="21"/>
        </w:rPr>
        <w:t>Sample</w:t>
      </w:r>
      <w:r>
        <w:rPr>
          <w:rFonts w:ascii="Segoe UI" w:hAnsi="Segoe UI" w:cs="Segoe UI"/>
          <w:color w:val="222222"/>
          <w:sz w:val="21"/>
          <w:szCs w:val="21"/>
        </w:rPr>
        <w:t>类的</w:t>
      </w:r>
      <w:r>
        <w:rPr>
          <w:rFonts w:ascii="Segoe UI" w:hAnsi="Segoe UI" w:cs="Segoe UI"/>
          <w:color w:val="222222"/>
          <w:sz w:val="21"/>
          <w:szCs w:val="21"/>
        </w:rPr>
        <w:t>__exit__</w:t>
      </w:r>
      <w:r>
        <w:rPr>
          <w:rFonts w:ascii="Segoe UI" w:hAnsi="Segoe UI" w:cs="Segoe UI"/>
          <w:color w:val="222222"/>
          <w:sz w:val="21"/>
          <w:szCs w:val="21"/>
        </w:rPr>
        <w:t>方法有三个参数</w:t>
      </w:r>
      <w:r>
        <w:rPr>
          <w:rFonts w:ascii="Segoe UI" w:hAnsi="Segoe UI" w:cs="Segoe UI"/>
          <w:color w:val="222222"/>
          <w:sz w:val="21"/>
          <w:szCs w:val="21"/>
        </w:rPr>
        <w:t xml:space="preserve">- val, type </w:t>
      </w:r>
      <w:r>
        <w:rPr>
          <w:rFonts w:ascii="Segoe UI" w:hAnsi="Segoe UI" w:cs="Segoe UI"/>
          <w:color w:val="222222"/>
          <w:sz w:val="21"/>
          <w:szCs w:val="21"/>
        </w:rPr>
        <w:t>和</w:t>
      </w:r>
      <w:r>
        <w:rPr>
          <w:rFonts w:ascii="Segoe UI" w:hAnsi="Segoe UI" w:cs="Segoe UI"/>
          <w:color w:val="222222"/>
          <w:sz w:val="21"/>
          <w:szCs w:val="21"/>
        </w:rPr>
        <w:t xml:space="preserve"> trace</w:t>
      </w:r>
      <w:r>
        <w:rPr>
          <w:rFonts w:ascii="Segoe UI" w:hAnsi="Segoe UI" w:cs="Segoe UI"/>
          <w:color w:val="222222"/>
          <w:sz w:val="21"/>
          <w:szCs w:val="21"/>
        </w:rPr>
        <w:t>。</w:t>
      </w:r>
      <w:r>
        <w:rPr>
          <w:rFonts w:ascii="Segoe UI" w:hAnsi="Segoe UI" w:cs="Segoe UI"/>
          <w:color w:val="222222"/>
          <w:sz w:val="21"/>
          <w:szCs w:val="21"/>
        </w:rPr>
        <w:t xml:space="preserve"> </w:t>
      </w:r>
      <w:r>
        <w:rPr>
          <w:rFonts w:ascii="Segoe UI" w:hAnsi="Segoe UI" w:cs="Segoe UI"/>
          <w:color w:val="222222"/>
          <w:sz w:val="21"/>
          <w:szCs w:val="21"/>
        </w:rPr>
        <w:t>这些参数在异常处理中相当有用。我们来改一下代码，看看具体如何工作的。</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lastRenderedPageBreak/>
              <w:t>10</w:t>
            </w:r>
          </w:p>
          <w:p w:rsidR="00690301" w:rsidRDefault="00690301" w:rsidP="00690301">
            <w:r>
              <w:t>11</w:t>
            </w:r>
          </w:p>
          <w:p w:rsidR="00690301" w:rsidRDefault="00690301" w:rsidP="00690301">
            <w:r>
              <w:t>12</w:t>
            </w:r>
          </w:p>
          <w:p w:rsidR="00690301" w:rsidRDefault="00690301" w:rsidP="00690301">
            <w:r>
              <w:t>13</w:t>
            </w:r>
          </w:p>
          <w:p w:rsidR="00690301" w:rsidRDefault="00690301" w:rsidP="00690301">
            <w:r>
              <w:t>14</w:t>
            </w:r>
          </w:p>
          <w:p w:rsidR="00690301" w:rsidRDefault="00690301" w:rsidP="00690301">
            <w:r>
              <w:t>15</w:t>
            </w:r>
          </w:p>
          <w:p w:rsidR="00690301" w:rsidRDefault="00690301" w:rsidP="00690301">
            <w:r>
              <w:t>16</w:t>
            </w:r>
          </w:p>
          <w:p w:rsidR="00690301" w:rsidRDefault="00690301" w:rsidP="00690301">
            <w:r>
              <w:t>17</w:t>
            </w:r>
          </w:p>
          <w:p w:rsidR="00690301" w:rsidRDefault="00690301" w:rsidP="00690301">
            <w:r>
              <w:t>18</w:t>
            </w:r>
          </w:p>
          <w:p w:rsidR="00690301" w:rsidRDefault="00690301" w:rsidP="00690301">
            <w:r>
              <w:t>19</w:t>
            </w:r>
          </w:p>
        </w:tc>
        <w:tc>
          <w:tcPr>
            <w:tcW w:w="8640" w:type="dxa"/>
            <w:shd w:val="clear" w:color="auto" w:fill="auto"/>
            <w:vAlign w:val="center"/>
            <w:hideMark/>
          </w:tcPr>
          <w:p w:rsidR="00690301" w:rsidRDefault="00690301" w:rsidP="00690301">
            <w:r>
              <w:rPr>
                <w:rStyle w:val="HTML0"/>
              </w:rPr>
              <w:lastRenderedPageBreak/>
              <w:t>#!/usr/bin/env python</w:t>
            </w:r>
          </w:p>
          <w:p w:rsidR="00690301" w:rsidRDefault="00690301" w:rsidP="00690301">
            <w:r>
              <w:rPr>
                <w:rStyle w:val="HTML0"/>
              </w:rPr>
              <w:t># with_example02.py</w:t>
            </w:r>
          </w:p>
          <w:p w:rsidR="00690301" w:rsidRDefault="00690301" w:rsidP="00690301">
            <w:r>
              <w:t> </w:t>
            </w:r>
          </w:p>
          <w:p w:rsidR="00690301" w:rsidRDefault="00690301" w:rsidP="00690301">
            <w:r>
              <w:t> </w:t>
            </w:r>
          </w:p>
          <w:p w:rsidR="00690301" w:rsidRDefault="00690301" w:rsidP="00690301">
            <w:r>
              <w:rPr>
                <w:rStyle w:val="HTML0"/>
                <w:shd w:val="clear" w:color="auto" w:fill="0066AA"/>
              </w:rPr>
              <w:t>class</w:t>
            </w:r>
            <w:r>
              <w:t xml:space="preserve"> </w:t>
            </w:r>
            <w:r>
              <w:rPr>
                <w:rStyle w:val="HTML0"/>
              </w:rPr>
              <w:t>Sample:</w:t>
            </w:r>
          </w:p>
          <w:p w:rsidR="00690301" w:rsidRDefault="00690301" w:rsidP="00690301">
            <w:r>
              <w:rPr>
                <w:rStyle w:val="HTML0"/>
              </w:rPr>
              <w:t>    </w:t>
            </w:r>
            <w:r>
              <w:rPr>
                <w:rStyle w:val="HTML0"/>
                <w:shd w:val="clear" w:color="auto" w:fill="0066AA"/>
              </w:rPr>
              <w:t>def</w:t>
            </w:r>
            <w:r>
              <w:t xml:space="preserve"> </w:t>
            </w:r>
            <w:r>
              <w:rPr>
                <w:rStyle w:val="HTML0"/>
              </w:rPr>
              <w:t>__enter__(self):</w:t>
            </w:r>
          </w:p>
          <w:p w:rsidR="00690301" w:rsidRDefault="00690301" w:rsidP="00690301">
            <w:r>
              <w:rPr>
                <w:rStyle w:val="HTML0"/>
              </w:rPr>
              <w:t>        </w:t>
            </w:r>
            <w:r>
              <w:rPr>
                <w:rStyle w:val="HTML0"/>
                <w:shd w:val="clear" w:color="auto" w:fill="0066AA"/>
              </w:rPr>
              <w:t>return</w:t>
            </w:r>
            <w:r>
              <w:t xml:space="preserve"> </w:t>
            </w:r>
            <w:r>
              <w:rPr>
                <w:rStyle w:val="HTML0"/>
              </w:rPr>
              <w:t>self</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__exit__(self, type, value, trace):</w:t>
            </w:r>
          </w:p>
          <w:p w:rsidR="00690301" w:rsidRDefault="00690301" w:rsidP="00690301">
            <w:r>
              <w:rPr>
                <w:rStyle w:val="HTML0"/>
              </w:rPr>
              <w:lastRenderedPageBreak/>
              <w:t>        print</w:t>
            </w:r>
            <w:r>
              <w:t xml:space="preserve"> </w:t>
            </w:r>
            <w:r>
              <w:rPr>
                <w:rStyle w:val="HTML0"/>
              </w:rPr>
              <w:t>"type:", type</w:t>
            </w:r>
          </w:p>
          <w:p w:rsidR="00690301" w:rsidRDefault="00690301" w:rsidP="00690301">
            <w:r>
              <w:rPr>
                <w:rStyle w:val="HTML0"/>
              </w:rPr>
              <w:t>        </w:t>
            </w:r>
            <w:r>
              <w:rPr>
                <w:rStyle w:val="HTML0"/>
                <w:shd w:val="clear" w:color="auto" w:fill="0066AA"/>
              </w:rPr>
              <w:t>print</w:t>
            </w:r>
            <w:r>
              <w:t xml:space="preserve"> </w:t>
            </w:r>
            <w:r>
              <w:rPr>
                <w:rStyle w:val="HTML0"/>
              </w:rPr>
              <w:t>"value:", value</w:t>
            </w:r>
          </w:p>
          <w:p w:rsidR="00690301" w:rsidRDefault="00690301" w:rsidP="00690301">
            <w:r>
              <w:rPr>
                <w:rStyle w:val="HTML0"/>
              </w:rPr>
              <w:t>        </w:t>
            </w:r>
            <w:r>
              <w:rPr>
                <w:rStyle w:val="HTML0"/>
                <w:shd w:val="clear" w:color="auto" w:fill="0066AA"/>
              </w:rPr>
              <w:t>print</w:t>
            </w:r>
            <w:r>
              <w:t xml:space="preserve"> </w:t>
            </w:r>
            <w:r>
              <w:rPr>
                <w:rStyle w:val="HTML0"/>
              </w:rPr>
              <w:t>"trace:", trace</w:t>
            </w:r>
          </w:p>
          <w:p w:rsidR="00690301" w:rsidRDefault="00690301" w:rsidP="00690301">
            <w:r>
              <w:t> </w:t>
            </w:r>
          </w:p>
          <w:p w:rsidR="00690301" w:rsidRDefault="00690301" w:rsidP="00690301">
            <w:r>
              <w:rPr>
                <w:rStyle w:val="HTML0"/>
              </w:rPr>
              <w:t>    </w:t>
            </w:r>
            <w:r>
              <w:rPr>
                <w:rStyle w:val="HTML0"/>
                <w:shd w:val="clear" w:color="auto" w:fill="0066AA"/>
              </w:rPr>
              <w:t>def</w:t>
            </w:r>
            <w:r>
              <w:t xml:space="preserve"> </w:t>
            </w:r>
            <w:r>
              <w:rPr>
                <w:rStyle w:val="HTML0"/>
              </w:rPr>
              <w:t>do_something(self):</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w:t>
            </w:r>
            <w:r>
              <w:rPr>
                <w:rStyle w:val="HTML0"/>
                <w:shd w:val="clear" w:color="auto" w:fill="0066AA"/>
              </w:rPr>
              <w:t>return</w:t>
            </w:r>
            <w:r>
              <w:t xml:space="preserve"> </w:t>
            </w:r>
            <w:r>
              <w:rPr>
                <w:rStyle w:val="HTML0"/>
              </w:rPr>
              <w:t xml:space="preserve">bar </w:t>
            </w:r>
            <w:r>
              <w:rPr>
                <w:rStyle w:val="HTML0"/>
                <w:shd w:val="clear" w:color="auto" w:fill="0066AA"/>
              </w:rPr>
              <w:t>+</w:t>
            </w:r>
            <w:r>
              <w:t xml:space="preserve"> </w:t>
            </w:r>
            <w:r>
              <w:rPr>
                <w:rStyle w:val="HTML0"/>
              </w:rPr>
              <w:t>10</w:t>
            </w:r>
          </w:p>
          <w:p w:rsidR="00690301" w:rsidRDefault="00690301" w:rsidP="00690301">
            <w:r>
              <w:t> </w:t>
            </w:r>
          </w:p>
          <w:p w:rsidR="00690301" w:rsidRDefault="00690301" w:rsidP="00690301">
            <w:r>
              <w:rPr>
                <w:rStyle w:val="HTML0"/>
              </w:rPr>
              <w:t>with Sample() as sample:</w:t>
            </w:r>
          </w:p>
          <w:p w:rsidR="00690301" w:rsidRDefault="00690301" w:rsidP="00690301">
            <w:r>
              <w:rPr>
                <w:rStyle w:val="HTML0"/>
              </w:rPr>
              <w:t>    sample.do_something()</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lastRenderedPageBreak/>
        <w:t>Notice how in this example, instead of get_sample(), with takes Sample(). It does not matter, as long as the statement that follows with evaluates to an object that has an __enter__() and __exit__() functions. In this case, Sample()’s __enter__() returns the newly created instance of Sample and that is what gets passed to sample.</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这个例子中，</w:t>
      </w:r>
      <w:r>
        <w:rPr>
          <w:rFonts w:ascii="Segoe UI" w:hAnsi="Segoe UI" w:cs="Segoe UI"/>
          <w:color w:val="222222"/>
          <w:sz w:val="21"/>
          <w:szCs w:val="21"/>
        </w:rPr>
        <w:t>with</w:t>
      </w:r>
      <w:r>
        <w:rPr>
          <w:rFonts w:ascii="Segoe UI" w:hAnsi="Segoe UI" w:cs="Segoe UI"/>
          <w:color w:val="222222"/>
          <w:sz w:val="21"/>
          <w:szCs w:val="21"/>
        </w:rPr>
        <w:t>后面的</w:t>
      </w:r>
      <w:r>
        <w:rPr>
          <w:rFonts w:ascii="Segoe UI" w:hAnsi="Segoe UI" w:cs="Segoe UI"/>
          <w:color w:val="222222"/>
          <w:sz w:val="21"/>
          <w:szCs w:val="21"/>
        </w:rPr>
        <w:t>get_sample()</w:t>
      </w:r>
      <w:r>
        <w:rPr>
          <w:rFonts w:ascii="Segoe UI" w:hAnsi="Segoe UI" w:cs="Segoe UI"/>
          <w:color w:val="222222"/>
          <w:sz w:val="21"/>
          <w:szCs w:val="21"/>
        </w:rPr>
        <w:t>变成了</w:t>
      </w:r>
      <w:r>
        <w:rPr>
          <w:rFonts w:ascii="Segoe UI" w:hAnsi="Segoe UI" w:cs="Segoe UI"/>
          <w:color w:val="222222"/>
          <w:sz w:val="21"/>
          <w:szCs w:val="21"/>
        </w:rPr>
        <w:t>Sample()</w:t>
      </w:r>
      <w:r>
        <w:rPr>
          <w:rFonts w:ascii="Segoe UI" w:hAnsi="Segoe UI" w:cs="Segoe UI"/>
          <w:color w:val="222222"/>
          <w:sz w:val="21"/>
          <w:szCs w:val="21"/>
        </w:rPr>
        <w:t>。这没有任何关系，只要紧跟</w:t>
      </w:r>
      <w:r>
        <w:rPr>
          <w:rFonts w:ascii="Segoe UI" w:hAnsi="Segoe UI" w:cs="Segoe UI"/>
          <w:color w:val="222222"/>
          <w:sz w:val="21"/>
          <w:szCs w:val="21"/>
        </w:rPr>
        <w:t>with</w:t>
      </w:r>
      <w:r>
        <w:rPr>
          <w:rFonts w:ascii="Segoe UI" w:hAnsi="Segoe UI" w:cs="Segoe UI"/>
          <w:color w:val="222222"/>
          <w:sz w:val="21"/>
          <w:szCs w:val="21"/>
        </w:rPr>
        <w:t>后面的语句所返回的对象有</w:t>
      </w:r>
      <w:r>
        <w:rPr>
          <w:rFonts w:ascii="Segoe UI" w:hAnsi="Segoe UI" w:cs="Segoe UI"/>
          <w:color w:val="222222"/>
          <w:sz w:val="21"/>
          <w:szCs w:val="21"/>
        </w:rPr>
        <w:t>__enter__()</w:t>
      </w:r>
      <w:r>
        <w:rPr>
          <w:rFonts w:ascii="Segoe UI" w:hAnsi="Segoe UI" w:cs="Segoe UI"/>
          <w:color w:val="222222"/>
          <w:sz w:val="21"/>
          <w:szCs w:val="21"/>
        </w:rPr>
        <w:t>和</w:t>
      </w:r>
      <w:r>
        <w:rPr>
          <w:rFonts w:ascii="Segoe UI" w:hAnsi="Segoe UI" w:cs="Segoe UI"/>
          <w:color w:val="222222"/>
          <w:sz w:val="21"/>
          <w:szCs w:val="21"/>
        </w:rPr>
        <w:t>__exit__()</w:t>
      </w:r>
      <w:r>
        <w:rPr>
          <w:rFonts w:ascii="Segoe UI" w:hAnsi="Segoe UI" w:cs="Segoe UI"/>
          <w:color w:val="222222"/>
          <w:sz w:val="21"/>
          <w:szCs w:val="21"/>
        </w:rPr>
        <w:t>方法即可。此例中，</w:t>
      </w:r>
      <w:r>
        <w:rPr>
          <w:rFonts w:ascii="Segoe UI" w:hAnsi="Segoe UI" w:cs="Segoe UI"/>
          <w:color w:val="222222"/>
          <w:sz w:val="21"/>
          <w:szCs w:val="21"/>
        </w:rPr>
        <w:t>Sample()</w:t>
      </w:r>
      <w:r>
        <w:rPr>
          <w:rFonts w:ascii="Segoe UI" w:hAnsi="Segoe UI" w:cs="Segoe UI"/>
          <w:color w:val="222222"/>
          <w:sz w:val="21"/>
          <w:szCs w:val="21"/>
        </w:rPr>
        <w:t>的</w:t>
      </w:r>
      <w:r>
        <w:rPr>
          <w:rFonts w:ascii="Segoe UI" w:hAnsi="Segoe UI" w:cs="Segoe UI"/>
          <w:color w:val="222222"/>
          <w:sz w:val="21"/>
          <w:szCs w:val="21"/>
        </w:rPr>
        <w:t>__enter__()</w:t>
      </w:r>
      <w:r>
        <w:rPr>
          <w:rFonts w:ascii="Segoe UI" w:hAnsi="Segoe UI" w:cs="Segoe UI"/>
          <w:color w:val="222222"/>
          <w:sz w:val="21"/>
          <w:szCs w:val="21"/>
        </w:rPr>
        <w:t>方法返回新创建的</w:t>
      </w:r>
      <w:r>
        <w:rPr>
          <w:rFonts w:ascii="Segoe UI" w:hAnsi="Segoe UI" w:cs="Segoe UI"/>
          <w:color w:val="222222"/>
          <w:sz w:val="21"/>
          <w:szCs w:val="21"/>
        </w:rPr>
        <w:t>Sample</w:t>
      </w:r>
      <w:r>
        <w:rPr>
          <w:rFonts w:ascii="Segoe UI" w:hAnsi="Segoe UI" w:cs="Segoe UI"/>
          <w:color w:val="222222"/>
          <w:sz w:val="21"/>
          <w:szCs w:val="21"/>
        </w:rPr>
        <w:t>对象，并赋值给变量</w:t>
      </w:r>
      <w:r>
        <w:rPr>
          <w:rFonts w:ascii="Segoe UI" w:hAnsi="Segoe UI" w:cs="Segoe UI"/>
          <w:color w:val="222222"/>
          <w:sz w:val="21"/>
          <w:szCs w:val="21"/>
        </w:rPr>
        <w:t>sample</w:t>
      </w:r>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When executed:</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代码执行后：</w:t>
      </w:r>
    </w:p>
    <w:tbl>
      <w:tblPr>
        <w:tblW w:w="9240" w:type="dxa"/>
        <w:tblCellMar>
          <w:left w:w="0" w:type="dxa"/>
          <w:right w:w="0" w:type="dxa"/>
        </w:tblCellMar>
        <w:tblLook w:val="04A0" w:firstRow="1" w:lastRow="0" w:firstColumn="1" w:lastColumn="0" w:noHBand="0" w:noVBand="1"/>
      </w:tblPr>
      <w:tblGrid>
        <w:gridCol w:w="600"/>
        <w:gridCol w:w="8640"/>
      </w:tblGrid>
      <w:tr w:rsidR="00690301" w:rsidTr="00690301">
        <w:tc>
          <w:tcPr>
            <w:tcW w:w="0" w:type="auto"/>
            <w:shd w:val="clear" w:color="auto" w:fill="auto"/>
            <w:vAlign w:val="center"/>
            <w:hideMark/>
          </w:tcPr>
          <w:p w:rsidR="00690301" w:rsidRDefault="00690301" w:rsidP="00690301">
            <w:pPr>
              <w:rPr>
                <w:rFonts w:ascii="宋体" w:hAnsi="宋体" w:cs="宋体"/>
                <w:sz w:val="24"/>
                <w:szCs w:val="24"/>
              </w:rPr>
            </w:pPr>
            <w:r>
              <w:t>1</w:t>
            </w:r>
          </w:p>
          <w:p w:rsidR="00690301" w:rsidRDefault="00690301" w:rsidP="00690301">
            <w:r>
              <w:t>2</w:t>
            </w:r>
          </w:p>
          <w:p w:rsidR="00690301" w:rsidRDefault="00690301" w:rsidP="00690301">
            <w:r>
              <w:t>3</w:t>
            </w:r>
          </w:p>
          <w:p w:rsidR="00690301" w:rsidRDefault="00690301" w:rsidP="00690301">
            <w:r>
              <w:t>4</w:t>
            </w:r>
          </w:p>
          <w:p w:rsidR="00690301" w:rsidRDefault="00690301" w:rsidP="00690301">
            <w:r>
              <w:t>5</w:t>
            </w:r>
          </w:p>
          <w:p w:rsidR="00690301" w:rsidRDefault="00690301" w:rsidP="00690301">
            <w:r>
              <w:t>6</w:t>
            </w:r>
          </w:p>
          <w:p w:rsidR="00690301" w:rsidRDefault="00690301" w:rsidP="00690301">
            <w:r>
              <w:t>7</w:t>
            </w:r>
          </w:p>
          <w:p w:rsidR="00690301" w:rsidRDefault="00690301" w:rsidP="00690301">
            <w:r>
              <w:t>8</w:t>
            </w:r>
          </w:p>
          <w:p w:rsidR="00690301" w:rsidRDefault="00690301" w:rsidP="00690301">
            <w:r>
              <w:t>9</w:t>
            </w:r>
          </w:p>
          <w:p w:rsidR="00690301" w:rsidRDefault="00690301" w:rsidP="00690301">
            <w:r>
              <w:t>10</w:t>
            </w:r>
          </w:p>
        </w:tc>
        <w:tc>
          <w:tcPr>
            <w:tcW w:w="8640" w:type="dxa"/>
            <w:shd w:val="clear" w:color="auto" w:fill="auto"/>
            <w:vAlign w:val="center"/>
            <w:hideMark/>
          </w:tcPr>
          <w:p w:rsidR="00690301" w:rsidRDefault="00690301" w:rsidP="00690301">
            <w:r>
              <w:rPr>
                <w:rStyle w:val="HTML0"/>
              </w:rPr>
              <w:t>bash</w:t>
            </w:r>
            <w:r>
              <w:rPr>
                <w:rStyle w:val="HTML0"/>
                <w:shd w:val="clear" w:color="auto" w:fill="0066AA"/>
              </w:rPr>
              <w:t>-</w:t>
            </w:r>
            <w:r>
              <w:rPr>
                <w:rStyle w:val="HTML0"/>
              </w:rPr>
              <w:t>3.2$ .</w:t>
            </w:r>
            <w:r>
              <w:rPr>
                <w:rStyle w:val="HTML0"/>
                <w:shd w:val="clear" w:color="auto" w:fill="0066AA"/>
              </w:rPr>
              <w:t>/</w:t>
            </w:r>
            <w:r>
              <w:rPr>
                <w:rStyle w:val="HTML0"/>
              </w:rPr>
              <w:t>with_example02.py</w:t>
            </w:r>
          </w:p>
          <w:p w:rsidR="00690301" w:rsidRDefault="00690301" w:rsidP="00690301">
            <w:r>
              <w:rPr>
                <w:rStyle w:val="HTML0"/>
              </w:rPr>
              <w:t>type: &lt;type</w:t>
            </w:r>
            <w:r>
              <w:t xml:space="preserve"> </w:t>
            </w:r>
            <w:r>
              <w:rPr>
                <w:rStyle w:val="HTML0"/>
              </w:rPr>
              <w:t>'exceptions.ZeroDivisionError'&gt;</w:t>
            </w:r>
          </w:p>
          <w:p w:rsidR="00690301" w:rsidRDefault="00690301" w:rsidP="00690301">
            <w:r>
              <w:rPr>
                <w:rStyle w:val="HTML0"/>
              </w:rPr>
              <w:t xml:space="preserve">value: integer division </w:t>
            </w:r>
            <w:r>
              <w:rPr>
                <w:rStyle w:val="HTML0"/>
                <w:shd w:val="clear" w:color="auto" w:fill="0066AA"/>
              </w:rPr>
              <w:t>or</w:t>
            </w:r>
            <w:r>
              <w:t xml:space="preserve"> </w:t>
            </w:r>
            <w:r>
              <w:rPr>
                <w:rStyle w:val="HTML0"/>
              </w:rPr>
              <w:t>modulo by zero</w:t>
            </w:r>
          </w:p>
          <w:p w:rsidR="00690301" w:rsidRDefault="00690301" w:rsidP="00690301">
            <w:r>
              <w:rPr>
                <w:rStyle w:val="HTML0"/>
              </w:rPr>
              <w:t>trace: &lt;traceback object</w:t>
            </w:r>
            <w:r>
              <w:t xml:space="preserve"> </w:t>
            </w:r>
            <w:r>
              <w:rPr>
                <w:rStyle w:val="HTML0"/>
              </w:rPr>
              <w:t>at 0x1004a8128&gt;</w:t>
            </w:r>
          </w:p>
          <w:p w:rsidR="00690301" w:rsidRDefault="00690301" w:rsidP="00690301">
            <w:r>
              <w:rPr>
                <w:rStyle w:val="HTML0"/>
              </w:rPr>
              <w:t>Traceback (most recent call last):</w:t>
            </w:r>
          </w:p>
          <w:p w:rsidR="00690301" w:rsidRDefault="00690301" w:rsidP="00690301">
            <w:r>
              <w:rPr>
                <w:rStyle w:val="HTML0"/>
              </w:rPr>
              <w:t>  File</w:t>
            </w:r>
            <w:r>
              <w:t xml:space="preserve"> </w:t>
            </w:r>
            <w:r>
              <w:rPr>
                <w:rStyle w:val="HTML0"/>
              </w:rPr>
              <w:t xml:space="preserve">"./with_example02.py", line 19, </w:t>
            </w:r>
            <w:r>
              <w:rPr>
                <w:rStyle w:val="HTML0"/>
                <w:shd w:val="clear" w:color="auto" w:fill="0066AA"/>
              </w:rPr>
              <w:t>in</w:t>
            </w:r>
            <w:r>
              <w:t xml:space="preserve"> </w:t>
            </w:r>
            <w:r>
              <w:rPr>
                <w:rStyle w:val="HTML0"/>
              </w:rPr>
              <w:t>&lt;module&gt;</w:t>
            </w:r>
          </w:p>
          <w:p w:rsidR="00690301" w:rsidRDefault="00690301" w:rsidP="00690301">
            <w:r>
              <w:rPr>
                <w:rStyle w:val="HTML0"/>
              </w:rPr>
              <w:t>    sample.do_something()</w:t>
            </w:r>
          </w:p>
          <w:p w:rsidR="00690301" w:rsidRDefault="00690301" w:rsidP="00690301">
            <w:r>
              <w:rPr>
                <w:rStyle w:val="HTML0"/>
              </w:rPr>
              <w:t>  File</w:t>
            </w:r>
            <w:r>
              <w:t xml:space="preserve"> </w:t>
            </w:r>
            <w:r>
              <w:rPr>
                <w:rStyle w:val="HTML0"/>
              </w:rPr>
              <w:t xml:space="preserve">"./with_example02.py", line 15, </w:t>
            </w:r>
            <w:r>
              <w:rPr>
                <w:rStyle w:val="HTML0"/>
                <w:shd w:val="clear" w:color="auto" w:fill="0066AA"/>
              </w:rPr>
              <w:t>in</w:t>
            </w:r>
            <w:r>
              <w:t xml:space="preserve"> </w:t>
            </w:r>
            <w:r>
              <w:rPr>
                <w:rStyle w:val="HTML0"/>
              </w:rPr>
              <w:t>do_something</w:t>
            </w:r>
          </w:p>
          <w:p w:rsidR="00690301" w:rsidRDefault="00690301" w:rsidP="00690301">
            <w:r>
              <w:rPr>
                <w:rStyle w:val="HTML0"/>
              </w:rPr>
              <w:t xml:space="preserve">    bar </w:t>
            </w:r>
            <w:r>
              <w:rPr>
                <w:rStyle w:val="HTML0"/>
                <w:shd w:val="clear" w:color="auto" w:fill="0066AA"/>
              </w:rPr>
              <w:t>=</w:t>
            </w:r>
            <w:r>
              <w:t xml:space="preserve"> </w:t>
            </w:r>
            <w:r>
              <w:rPr>
                <w:rStyle w:val="HTML0"/>
              </w:rPr>
              <w:t>1</w:t>
            </w:r>
            <w:r>
              <w:rPr>
                <w:rStyle w:val="HTML0"/>
                <w:shd w:val="clear" w:color="auto" w:fill="0066AA"/>
              </w:rPr>
              <w:t>/</w:t>
            </w:r>
            <w:r>
              <w:rPr>
                <w:rStyle w:val="HTML0"/>
              </w:rPr>
              <w:t>0</w:t>
            </w:r>
          </w:p>
          <w:p w:rsidR="00690301" w:rsidRDefault="00690301" w:rsidP="00690301">
            <w:r>
              <w:rPr>
                <w:rStyle w:val="HTML0"/>
              </w:rPr>
              <w:t xml:space="preserve">ZeroDivisionError: integer division </w:t>
            </w:r>
            <w:r>
              <w:rPr>
                <w:rStyle w:val="HTML0"/>
                <w:shd w:val="clear" w:color="auto" w:fill="0066AA"/>
              </w:rPr>
              <w:t>or</w:t>
            </w:r>
            <w:r>
              <w:t xml:space="preserve"> </w:t>
            </w:r>
            <w:r>
              <w:rPr>
                <w:rStyle w:val="HTML0"/>
              </w:rPr>
              <w:t>modulo by zero</w:t>
            </w:r>
          </w:p>
        </w:tc>
      </w:tr>
    </w:tbl>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Essentially, if there are exceptions being thrown from anywhere inside the block, the __exit__() function for the object is called. As you can see, the type, value and the stack trace associated with the exception thrown is passed to this function. In this case, you can see that there was a ZeroDivisionError exception being thrown. People implementing libraries can write code that clean up resources, close files etc. in their __exit__() functions.</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实际上，在</w:t>
      </w:r>
      <w:r>
        <w:rPr>
          <w:rFonts w:ascii="Segoe UI" w:hAnsi="Segoe UI" w:cs="Segoe UI"/>
          <w:color w:val="222222"/>
          <w:sz w:val="21"/>
          <w:szCs w:val="21"/>
        </w:rPr>
        <w:t>with</w:t>
      </w:r>
      <w:r>
        <w:rPr>
          <w:rFonts w:ascii="Segoe UI" w:hAnsi="Segoe UI" w:cs="Segoe UI"/>
          <w:color w:val="222222"/>
          <w:sz w:val="21"/>
          <w:szCs w:val="21"/>
        </w:rPr>
        <w:t>后面的代码块抛出任何异常时，</w:t>
      </w:r>
      <w:r>
        <w:rPr>
          <w:rFonts w:ascii="Segoe UI" w:hAnsi="Segoe UI" w:cs="Segoe UI"/>
          <w:color w:val="222222"/>
          <w:sz w:val="21"/>
          <w:szCs w:val="21"/>
        </w:rPr>
        <w:t>__exit__()</w:t>
      </w:r>
      <w:r>
        <w:rPr>
          <w:rFonts w:ascii="Segoe UI" w:hAnsi="Segoe UI" w:cs="Segoe UI"/>
          <w:color w:val="222222"/>
          <w:sz w:val="21"/>
          <w:szCs w:val="21"/>
        </w:rPr>
        <w:t>方法被执行。正如例子所示，异常抛出时，与之关联的</w:t>
      </w:r>
      <w:r>
        <w:rPr>
          <w:rFonts w:ascii="Segoe UI" w:hAnsi="Segoe UI" w:cs="Segoe UI"/>
          <w:color w:val="222222"/>
          <w:sz w:val="21"/>
          <w:szCs w:val="21"/>
        </w:rPr>
        <w:t>type</w:t>
      </w:r>
      <w:r>
        <w:rPr>
          <w:rFonts w:ascii="Segoe UI" w:hAnsi="Segoe UI" w:cs="Segoe UI"/>
          <w:color w:val="222222"/>
          <w:sz w:val="21"/>
          <w:szCs w:val="21"/>
        </w:rPr>
        <w:t>，</w:t>
      </w:r>
      <w:r>
        <w:rPr>
          <w:rFonts w:ascii="Segoe UI" w:hAnsi="Segoe UI" w:cs="Segoe UI"/>
          <w:color w:val="222222"/>
          <w:sz w:val="21"/>
          <w:szCs w:val="21"/>
        </w:rPr>
        <w:t>value</w:t>
      </w:r>
      <w:r>
        <w:rPr>
          <w:rFonts w:ascii="Segoe UI" w:hAnsi="Segoe UI" w:cs="Segoe UI"/>
          <w:color w:val="222222"/>
          <w:sz w:val="21"/>
          <w:szCs w:val="21"/>
        </w:rPr>
        <w:t>和</w:t>
      </w:r>
      <w:r>
        <w:rPr>
          <w:rFonts w:ascii="Segoe UI" w:hAnsi="Segoe UI" w:cs="Segoe UI"/>
          <w:color w:val="222222"/>
          <w:sz w:val="21"/>
          <w:szCs w:val="21"/>
        </w:rPr>
        <w:t>stack trace</w:t>
      </w:r>
      <w:r>
        <w:rPr>
          <w:rFonts w:ascii="Segoe UI" w:hAnsi="Segoe UI" w:cs="Segoe UI"/>
          <w:color w:val="222222"/>
          <w:sz w:val="21"/>
          <w:szCs w:val="21"/>
        </w:rPr>
        <w:t>传给</w:t>
      </w:r>
      <w:r>
        <w:rPr>
          <w:rFonts w:ascii="Segoe UI" w:hAnsi="Segoe UI" w:cs="Segoe UI"/>
          <w:color w:val="222222"/>
          <w:sz w:val="21"/>
          <w:szCs w:val="21"/>
        </w:rPr>
        <w:t>__exit__()</w:t>
      </w:r>
      <w:r>
        <w:rPr>
          <w:rFonts w:ascii="Segoe UI" w:hAnsi="Segoe UI" w:cs="Segoe UI"/>
          <w:color w:val="222222"/>
          <w:sz w:val="21"/>
          <w:szCs w:val="21"/>
        </w:rPr>
        <w:t>方法，因此抛出的</w:t>
      </w:r>
      <w:r>
        <w:rPr>
          <w:rFonts w:ascii="Segoe UI" w:hAnsi="Segoe UI" w:cs="Segoe UI"/>
          <w:color w:val="222222"/>
          <w:sz w:val="21"/>
          <w:szCs w:val="21"/>
        </w:rPr>
        <w:t>ZeroDi</w:t>
      </w:r>
      <w:r>
        <w:rPr>
          <w:rFonts w:ascii="Segoe UI" w:hAnsi="Segoe UI" w:cs="Segoe UI"/>
          <w:color w:val="222222"/>
          <w:sz w:val="21"/>
          <w:szCs w:val="21"/>
        </w:rPr>
        <w:lastRenderedPageBreak/>
        <w:t>visionError</w:t>
      </w:r>
      <w:r>
        <w:rPr>
          <w:rFonts w:ascii="Segoe UI" w:hAnsi="Segoe UI" w:cs="Segoe UI"/>
          <w:color w:val="222222"/>
          <w:sz w:val="21"/>
          <w:szCs w:val="21"/>
        </w:rPr>
        <w:t>异常被打印出来了。开发库时，清理资源，关闭文件等等操作，都可以放在</w:t>
      </w:r>
      <w:r>
        <w:rPr>
          <w:rFonts w:ascii="Segoe UI" w:hAnsi="Segoe UI" w:cs="Segoe UI"/>
          <w:color w:val="222222"/>
          <w:sz w:val="21"/>
          <w:szCs w:val="21"/>
        </w:rPr>
        <w:t>__exit__</w:t>
      </w:r>
      <w:r>
        <w:rPr>
          <w:rFonts w:ascii="Segoe UI" w:hAnsi="Segoe UI" w:cs="Segoe UI"/>
          <w:color w:val="222222"/>
          <w:sz w:val="21"/>
          <w:szCs w:val="21"/>
        </w:rPr>
        <w:t>方法当中。</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Thus, Python’s with is a nifty construct that makes code a little less verbose and makes cleaning up during exceptions a bit easier.</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因此，</w:t>
      </w:r>
      <w:r>
        <w:rPr>
          <w:rFonts w:ascii="Segoe UI" w:hAnsi="Segoe UI" w:cs="Segoe UI"/>
          <w:color w:val="222222"/>
          <w:sz w:val="21"/>
          <w:szCs w:val="21"/>
        </w:rPr>
        <w:t>Python</w:t>
      </w:r>
      <w:r>
        <w:rPr>
          <w:rFonts w:ascii="Segoe UI" w:hAnsi="Segoe UI" w:cs="Segoe UI"/>
          <w:color w:val="222222"/>
          <w:sz w:val="21"/>
          <w:szCs w:val="21"/>
        </w:rPr>
        <w:t>的</w:t>
      </w:r>
      <w:r>
        <w:rPr>
          <w:rFonts w:ascii="Segoe UI" w:hAnsi="Segoe UI" w:cs="Segoe UI"/>
          <w:color w:val="222222"/>
          <w:sz w:val="21"/>
          <w:szCs w:val="21"/>
        </w:rPr>
        <w:t>with</w:t>
      </w:r>
      <w:r>
        <w:rPr>
          <w:rFonts w:ascii="Segoe UI" w:hAnsi="Segoe UI" w:cs="Segoe UI"/>
          <w:color w:val="222222"/>
          <w:sz w:val="21"/>
          <w:szCs w:val="21"/>
        </w:rPr>
        <w:t>语句是提供一个有效的机制，让代码更简练，同时在异常产生时，清理工作更简单。</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 xml:space="preserve">I have put the code examples given here on </w:t>
      </w:r>
      <w:hyperlink r:id="rId7"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w:t>
      </w:r>
    </w:p>
    <w:p w:rsidR="00690301" w:rsidRDefault="00690301" w:rsidP="00690301">
      <w:pPr>
        <w:pStyle w:val="HTML"/>
        <w:shd w:val="clear" w:color="auto" w:fill="FFFFFF"/>
        <w:wordWrap w:val="0"/>
        <w:spacing w:line="420" w:lineRule="atLeast"/>
        <w:textAlignment w:val="baseline"/>
        <w:rPr>
          <w:rFonts w:ascii="Segoe UI" w:hAnsi="Segoe UI" w:cs="Segoe UI"/>
          <w:color w:val="222222"/>
          <w:sz w:val="21"/>
          <w:szCs w:val="21"/>
        </w:rPr>
      </w:pPr>
      <w:r>
        <w:rPr>
          <w:rFonts w:ascii="Segoe UI" w:hAnsi="Segoe UI" w:cs="Segoe UI"/>
          <w:color w:val="222222"/>
          <w:sz w:val="21"/>
          <w:szCs w:val="21"/>
        </w:rPr>
        <w:t>示例代码可以在</w:t>
      </w:r>
      <w:hyperlink r:id="rId8" w:tgtFrame="_blank" w:tooltip="https://github.com/sdqali/python_dojo/tree/master/with" w:history="1">
        <w:r>
          <w:rPr>
            <w:rStyle w:val="a3"/>
            <w:rFonts w:ascii="inherit" w:hAnsi="inherit" w:cs="Segoe UI"/>
            <w:color w:val="000000"/>
            <w:sz w:val="21"/>
            <w:szCs w:val="21"/>
            <w:bdr w:val="none" w:sz="0" w:space="0" w:color="auto" w:frame="1"/>
          </w:rPr>
          <w:t>Github</w:t>
        </w:r>
      </w:hyperlink>
      <w:r>
        <w:rPr>
          <w:rFonts w:ascii="Segoe UI" w:hAnsi="Segoe UI" w:cs="Segoe UI"/>
          <w:color w:val="222222"/>
          <w:sz w:val="21"/>
          <w:szCs w:val="21"/>
        </w:rPr>
        <w:t>上面找到。</w:t>
      </w:r>
    </w:p>
    <w:p w:rsidR="00A93796" w:rsidRDefault="00A93796" w:rsidP="00690301"/>
    <w:p w:rsidR="001A3181" w:rsidRDefault="001A3181" w:rsidP="00690301"/>
    <w:p w:rsidR="001A3181" w:rsidRDefault="001A3181" w:rsidP="00690301"/>
    <w:p w:rsidR="001A3181" w:rsidRDefault="001A3181" w:rsidP="00690301"/>
    <w:p w:rsidR="001A3181" w:rsidRPr="001A3181" w:rsidRDefault="001A3181" w:rsidP="001A3181">
      <w:pPr>
        <w:widowControl/>
        <w:spacing w:line="570" w:lineRule="atLeast"/>
        <w:jc w:val="left"/>
        <w:outlineLvl w:val="0"/>
        <w:rPr>
          <w:rFonts w:ascii="微软雅黑" w:eastAsia="微软雅黑" w:hAnsi="微软雅黑" w:cs="宋体"/>
          <w:b/>
          <w:bCs/>
          <w:color w:val="2C3033"/>
          <w:kern w:val="36"/>
          <w:sz w:val="36"/>
          <w:szCs w:val="36"/>
        </w:rPr>
      </w:pPr>
      <w:r w:rsidRPr="001A3181">
        <w:rPr>
          <w:rFonts w:ascii="微软雅黑" w:eastAsia="微软雅黑" w:hAnsi="微软雅黑" w:cs="宋体" w:hint="eastAsia"/>
          <w:b/>
          <w:bCs/>
          <w:color w:val="2C3033"/>
          <w:kern w:val="36"/>
          <w:sz w:val="36"/>
          <w:szCs w:val="36"/>
        </w:rPr>
        <w:t>python tkinter教程-事件绑定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主要跑在</w:t>
      </w:r>
      <w:r w:rsidRPr="001A3181">
        <w:rPr>
          <w:rFonts w:ascii="microsoft yahei" w:eastAsia="微软雅黑" w:hAnsi="microsoft yahei" w:cs="宋体"/>
          <w:color w:val="3F3F3F"/>
          <w:kern w:val="0"/>
          <w:sz w:val="24"/>
          <w:szCs w:val="24"/>
        </w:rPr>
        <w:t>mainloop</w:t>
      </w:r>
      <w:r w:rsidRPr="001A3181">
        <w:rPr>
          <w:rFonts w:ascii="microsoft yahei" w:eastAsia="微软雅黑" w:hAnsi="microsoft yahei" w:cs="宋体"/>
          <w:color w:val="3F3F3F"/>
          <w:kern w:val="0"/>
          <w:sz w:val="24"/>
          <w:szCs w:val="24"/>
        </w:rPr>
        <w:t>进程里。</w:t>
      </w:r>
      <w:r w:rsidRPr="001A3181">
        <w:rPr>
          <w:rFonts w:ascii="microsoft yahei" w:eastAsia="微软雅黑" w:hAnsi="microsoft yahei" w:cs="宋体"/>
          <w:color w:val="3F3F3F"/>
          <w:kern w:val="0"/>
          <w:sz w:val="24"/>
          <w:szCs w:val="24"/>
        </w:rPr>
        <w:t>Events</w:t>
      </w:r>
      <w:r w:rsidRPr="001A3181">
        <w:rPr>
          <w:rFonts w:ascii="microsoft yahei" w:eastAsia="微软雅黑" w:hAnsi="microsoft yahei" w:cs="宋体"/>
          <w:color w:val="3F3F3F"/>
          <w:kern w:val="0"/>
          <w:sz w:val="24"/>
          <w:szCs w:val="24"/>
        </w:rPr>
        <w:t>可能来自多个地方，比如按键，鼠标，或是系统事件。</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t>Tkinter</w:t>
      </w:r>
      <w:r w:rsidRPr="001A3181">
        <w:rPr>
          <w:rFonts w:ascii="microsoft yahei" w:eastAsia="微软雅黑" w:hAnsi="microsoft yahei" w:cs="宋体"/>
          <w:color w:val="3F3F3F"/>
          <w:kern w:val="0"/>
          <w:sz w:val="24"/>
          <w:szCs w:val="24"/>
        </w:rPr>
        <w:t>提供了丰富的方法来处理这些事件。对于每一个控件</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，你都可以为其绑定方法</w:t>
      </w:r>
      <w:r w:rsidRPr="001A3181">
        <w:rPr>
          <w:rFonts w:ascii="microsoft yahei" w:eastAsia="微软雅黑" w:hAnsi="microsoft yahei" w:cs="宋体"/>
          <w:color w:val="3F3F3F"/>
          <w:kern w:val="0"/>
          <w:sz w:val="24"/>
          <w:szCs w:val="24"/>
        </w:rPr>
        <w:t>function</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widget.bind(</w:t>
      </w:r>
      <w:r w:rsidRPr="001A3181">
        <w:rPr>
          <w:rFonts w:ascii="Courier New" w:eastAsia="宋体" w:hAnsi="Courier New" w:cs="Courier New"/>
          <w:color w:val="000088"/>
          <w:kern w:val="0"/>
          <w:sz w:val="19"/>
          <w:szCs w:val="19"/>
        </w:rPr>
        <w:t>event</w:t>
      </w:r>
      <w:r w:rsidRPr="001A3181">
        <w:rPr>
          <w:rFonts w:ascii="Courier New" w:eastAsia="宋体" w:hAnsi="Courier New" w:cs="Courier New"/>
          <w:color w:val="333333"/>
          <w:kern w:val="0"/>
          <w:sz w:val="19"/>
          <w:szCs w:val="19"/>
        </w:rPr>
        <w:t>,handler)</w:t>
      </w:r>
    </w:p>
    <w:p w:rsidR="001A3181" w:rsidRPr="001A3181" w:rsidRDefault="001A3181" w:rsidP="001A3181">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如果相应的</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发生了，就会调用</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处理事件。举个例子：</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捕获鼠标点击事件：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在这里，我们使用</w:t>
      </w:r>
      <w:r w:rsidRPr="001A3181">
        <w:rPr>
          <w:rFonts w:ascii="microsoft yahei" w:eastAsia="微软雅黑" w:hAnsi="microsoft yahei" w:cs="宋体"/>
          <w:color w:val="3F3F3F"/>
          <w:kern w:val="0"/>
          <w:sz w:val="24"/>
          <w:szCs w:val="24"/>
        </w:rPr>
        <w:t>frame</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方法将一个</w:t>
      </w:r>
      <w:r w:rsidRPr="001A3181">
        <w:rPr>
          <w:rFonts w:ascii="microsoft yahei" w:eastAsia="微软雅黑" w:hAnsi="microsoft yahei" w:cs="宋体"/>
          <w:color w:val="3F3F3F"/>
          <w:kern w:val="0"/>
          <w:sz w:val="24"/>
          <w:szCs w:val="24"/>
        </w:rPr>
        <w:t>callback</w:t>
      </w:r>
      <w:r w:rsidRPr="001A3181">
        <w:rPr>
          <w:rFonts w:ascii="microsoft yahei" w:eastAsia="微软雅黑" w:hAnsi="microsoft yahei" w:cs="宋体"/>
          <w:color w:val="3F3F3F"/>
          <w:kern w:val="0"/>
          <w:sz w:val="24"/>
          <w:szCs w:val="24"/>
        </w:rPr>
        <w:t>方法绑定到一个事件，也就是点击鼠标左键，每点击一次，控制台打印出当前点击的坐标</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键盘事件被发送到当前拥有焦点的</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，你可以用</w:t>
      </w:r>
      <w:r w:rsidRPr="001A3181">
        <w:rPr>
          <w:rFonts w:ascii="microsoft yahei" w:eastAsia="微软雅黑" w:hAnsi="microsoft yahei" w:cs="宋体"/>
          <w:color w:val="3F3F3F"/>
          <w:kern w:val="0"/>
          <w:sz w:val="24"/>
          <w:szCs w:val="24"/>
        </w:rPr>
        <w:t>focus_set</w:t>
      </w:r>
      <w:r w:rsidRPr="001A3181">
        <w:rPr>
          <w:rFonts w:ascii="microsoft yahei" w:eastAsia="微软雅黑" w:hAnsi="microsoft yahei" w:cs="宋体"/>
          <w:color w:val="3F3F3F"/>
          <w:kern w:val="0"/>
          <w:sz w:val="24"/>
          <w:szCs w:val="24"/>
        </w:rPr>
        <w:t>方法来设置</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们的焦点：</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捕获键盘事件：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from</w:t>
      </w:r>
      <w:r w:rsidRPr="001A3181">
        <w:rPr>
          <w:rFonts w:ascii="Courier New" w:eastAsia="宋体" w:hAnsi="Courier New" w:cs="Courier New"/>
          <w:color w:val="333333"/>
          <w:kern w:val="0"/>
          <w:sz w:val="19"/>
          <w:szCs w:val="19"/>
        </w:rPr>
        <w:t xml:space="preserve"> Tkinter </w:t>
      </w:r>
      <w:r w:rsidRPr="001A3181">
        <w:rPr>
          <w:rFonts w:ascii="Courier New" w:eastAsia="宋体" w:hAnsi="Courier New" w:cs="Courier New"/>
          <w:color w:val="000088"/>
          <w:kern w:val="0"/>
          <w:sz w:val="19"/>
          <w:szCs w:val="19"/>
        </w:rPr>
        <w:t>import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root = Tk()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key</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"pressed"</w:t>
      </w:r>
      <w:r w:rsidRPr="001A3181">
        <w:rPr>
          <w:rFonts w:ascii="Courier New" w:eastAsia="宋体" w:hAnsi="Courier New" w:cs="Courier New"/>
          <w:color w:val="333333"/>
          <w:kern w:val="0"/>
          <w:sz w:val="19"/>
          <w:szCs w:val="19"/>
        </w:rPr>
        <w:t>, repr(event.char)</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def</w:t>
      </w:r>
      <w:r w:rsidRPr="001A3181">
        <w:rPr>
          <w:rFonts w:ascii="Courier New" w:eastAsia="宋体" w:hAnsi="Courier New" w:cs="Courier New"/>
          <w:color w:val="333333"/>
          <w:kern w:val="0"/>
          <w:sz w:val="19"/>
          <w:szCs w:val="19"/>
        </w:rPr>
        <w:t xml:space="preserve"> callback</w:t>
      </w:r>
      <w:r w:rsidRPr="001A3181">
        <w:rPr>
          <w:rFonts w:ascii="Courier New" w:eastAsia="宋体" w:hAnsi="Courier New" w:cs="Courier New"/>
          <w:color w:val="660066"/>
          <w:kern w:val="0"/>
          <w:sz w:val="19"/>
          <w:szCs w:val="19"/>
        </w:rPr>
        <w:t>(event)</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print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8800"/>
          <w:kern w:val="0"/>
          <w:sz w:val="19"/>
          <w:szCs w:val="19"/>
        </w:rPr>
        <w:t>"clicked at"</w:t>
      </w:r>
      <w:r w:rsidRPr="001A3181">
        <w:rPr>
          <w:rFonts w:ascii="Courier New" w:eastAsia="宋体" w:hAnsi="Courier New" w:cs="Courier New"/>
          <w:color w:val="333333"/>
          <w:kern w:val="0"/>
          <w:sz w:val="19"/>
          <w:szCs w:val="19"/>
        </w:rPr>
        <w:t>, event.x, event.y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 = Frame(root, width=</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 height=</w:t>
      </w:r>
      <w:r w:rsidRPr="001A3181">
        <w:rPr>
          <w:rFonts w:ascii="Courier New" w:eastAsia="宋体" w:hAnsi="Courier New" w:cs="Courier New"/>
          <w:color w:val="006666"/>
          <w:kern w:val="0"/>
          <w:sz w:val="19"/>
          <w:szCs w:val="19"/>
        </w:rPr>
        <w:t>100</w:t>
      </w:r>
      <w:r w:rsidRPr="001A3181">
        <w:rPr>
          <w:rFonts w:ascii="Courier New" w:eastAsia="宋体" w:hAnsi="Courier New" w:cs="Courier New"/>
          <w:color w:val="333333"/>
          <w:kern w:val="0"/>
          <w:sz w:val="19"/>
          <w:szCs w:val="19"/>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"&lt;Key&gt;"</w:t>
      </w:r>
      <w:r w:rsidRPr="001A3181">
        <w:rPr>
          <w:rFonts w:ascii="Courier New" w:eastAsia="宋体" w:hAnsi="Courier New" w:cs="Courier New"/>
          <w:color w:val="333333"/>
          <w:kern w:val="0"/>
          <w:sz w:val="19"/>
          <w:szCs w:val="19"/>
        </w:rPr>
        <w:t>, key)</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frame.bind(</w:t>
      </w:r>
      <w:r w:rsidRPr="001A3181">
        <w:rPr>
          <w:rFonts w:ascii="Courier New" w:eastAsia="宋体" w:hAnsi="Courier New" w:cs="Courier New"/>
          <w:color w:val="008800"/>
          <w:kern w:val="0"/>
          <w:sz w:val="19"/>
          <w:szCs w:val="19"/>
        </w:rPr>
        <w:t>"&lt;Button-1&gt;"</w:t>
      </w:r>
      <w:r w:rsidRPr="001A3181">
        <w:rPr>
          <w:rFonts w:ascii="Courier New" w:eastAsia="宋体" w:hAnsi="Courier New" w:cs="Courier New"/>
          <w:color w:val="333333"/>
          <w:kern w:val="0"/>
          <w:sz w:val="19"/>
          <w:szCs w:val="19"/>
        </w:rPr>
        <w:t>, callback)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frame.pack()</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root.mainloop()</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lastRenderedPageBreak/>
        <w:t>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8</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9</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10</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11</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12</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13</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14</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15</w:t>
      </w:r>
    </w:p>
    <w:p w:rsidR="001A3181" w:rsidRPr="001A3181" w:rsidRDefault="001A3181" w:rsidP="001A3181">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16</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运行这个程序，你会发现，只有在当前窗口获取焦点的情况下，你按键盘键它才会捕获到并打印。</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事件用字符串定义，有一个特殊的语法规则：</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&lt;modifier-</w:t>
      </w:r>
      <w:r w:rsidRPr="001A3181">
        <w:rPr>
          <w:rFonts w:ascii="Courier New" w:eastAsia="宋体" w:hAnsi="Courier New" w:cs="Courier New"/>
          <w:color w:val="000088"/>
          <w:kern w:val="0"/>
          <w:sz w:val="19"/>
          <w:szCs w:val="19"/>
        </w:rPr>
        <w:t>type</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660066"/>
          <w:kern w:val="0"/>
          <w:sz w:val="19"/>
          <w:szCs w:val="19"/>
        </w:rPr>
        <w:t>detail</w:t>
      </w:r>
      <w:r w:rsidRPr="001A3181">
        <w:rPr>
          <w:rFonts w:ascii="Courier New" w:eastAsia="宋体" w:hAnsi="Courier New" w:cs="Courier New"/>
          <w:color w:val="333333"/>
          <w:kern w:val="0"/>
          <w:sz w:val="19"/>
          <w:szCs w:val="19"/>
        </w:rPr>
        <w:t>&gt;</w:t>
      </w:r>
    </w:p>
    <w:p w:rsidR="001A3181" w:rsidRPr="001A3181" w:rsidRDefault="001A3181" w:rsidP="001A3181">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type</w:t>
      </w:r>
      <w:r w:rsidRPr="001A3181">
        <w:rPr>
          <w:rFonts w:ascii="microsoft yahei" w:eastAsia="微软雅黑" w:hAnsi="microsoft yahei" w:cs="宋体"/>
          <w:color w:val="3F3F3F"/>
          <w:kern w:val="0"/>
          <w:sz w:val="24"/>
          <w:szCs w:val="24"/>
        </w:rPr>
        <w:t>字段是最重要的，它指出了事件的种类，可以指定为</w:t>
      </w:r>
      <w:r w:rsidRPr="001A3181">
        <w:rPr>
          <w:rFonts w:ascii="microsoft yahei" w:eastAsia="微软雅黑" w:hAnsi="microsoft yahei" w:cs="宋体"/>
          <w:color w:val="3F3F3F"/>
          <w:kern w:val="0"/>
          <w:sz w:val="24"/>
          <w:szCs w:val="24"/>
        </w:rPr>
        <w:t>Button</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Key</w:t>
      </w:r>
      <w:r w:rsidRPr="001A3181">
        <w:rPr>
          <w:rFonts w:ascii="microsoft yahei" w:eastAsia="微软雅黑" w:hAnsi="microsoft yahei" w:cs="宋体"/>
          <w:color w:val="3F3F3F"/>
          <w:kern w:val="0"/>
          <w:sz w:val="24"/>
          <w:szCs w:val="24"/>
        </w:rPr>
        <w:t>或者</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Configure</w:t>
      </w:r>
      <w:r w:rsidRPr="001A3181">
        <w:rPr>
          <w:rFonts w:ascii="microsoft yahei" w:eastAsia="微软雅黑" w:hAnsi="microsoft yahei" w:cs="宋体"/>
          <w:color w:val="3F3F3F"/>
          <w:kern w:val="0"/>
          <w:sz w:val="24"/>
          <w:szCs w:val="24"/>
        </w:rPr>
        <w:t>等等。</w:t>
      </w:r>
      <w:r w:rsidRPr="001A3181">
        <w:rPr>
          <w:rFonts w:ascii="microsoft yahei" w:eastAsia="微软雅黑" w:hAnsi="microsoft yahei" w:cs="宋体"/>
          <w:color w:val="3F3F3F"/>
          <w:kern w:val="0"/>
          <w:sz w:val="24"/>
          <w:szCs w:val="24"/>
        </w:rPr>
        <w:t>modifier</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detail</w:t>
      </w:r>
      <w:r w:rsidRPr="001A3181">
        <w:rPr>
          <w:rFonts w:ascii="microsoft yahei" w:eastAsia="微软雅黑" w:hAnsi="microsoft yahei" w:cs="宋体"/>
          <w:color w:val="3F3F3F"/>
          <w:kern w:val="0"/>
          <w:sz w:val="24"/>
          <w:szCs w:val="24"/>
        </w:rPr>
        <w:t>字段可以提供一些附加信息，在大多数情况下可以不指定。还有很多方法可以简化事件字符串，比如：为了匹配一个键盘键，你可以省略尖角括号，直接用</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键</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即可。除非它是空格</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 xml:space="preserve"> </w:t>
      </w:r>
      <w:r w:rsidRPr="001A3181">
        <w:rPr>
          <w:rFonts w:ascii="microsoft yahei" w:eastAsia="微软雅黑" w:hAnsi="microsoft yahei" w:cs="宋体"/>
          <w:color w:val="3F3F3F"/>
          <w:kern w:val="0"/>
          <w:sz w:val="24"/>
          <w:szCs w:val="24"/>
        </w:rPr>
        <w:t>或本身就是尖括号。</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lastRenderedPageBreak/>
        <w:t>让我们来看看最常用的事件格式：</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事件格式：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一个鼠标点击事件。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代表左键，</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代表右键。当你在一个</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上点击鼠标按键，</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会自动捕获并触发</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，注意，当按键被抬起时才会执行</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。鼠标的位置（相对于</w:t>
      </w:r>
      <w:r w:rsidRPr="001A3181">
        <w:rPr>
          <w:rFonts w:ascii="microsoft yahei" w:eastAsia="微软雅黑" w:hAnsi="microsoft yahei" w:cs="宋体"/>
          <w:color w:val="3F3F3F"/>
          <w:kern w:val="0"/>
          <w:sz w:val="24"/>
          <w:szCs w:val="24"/>
        </w:rPr>
        <w:t>widge</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会被发往</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对象传入</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。你也可以这样</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&lt;1&gt;</w:t>
      </w:r>
      <w:r w:rsidRPr="001A3181">
        <w:rPr>
          <w:rFonts w:ascii="microsoft yahei" w:eastAsia="微软雅黑" w:hAnsi="microsoft yahei" w:cs="宋体"/>
          <w:color w:val="3F3F3F"/>
          <w:kern w:val="0"/>
          <w:sz w:val="24"/>
          <w:szCs w:val="24"/>
        </w:rPr>
        <w:t>，它们是等价的。我比较喜欢这种方式。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B1-Motion</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鼠标拖动事件。</w:t>
      </w:r>
      <w:r w:rsidRPr="001A3181">
        <w:rPr>
          <w:rFonts w:ascii="microsoft yahei" w:eastAsia="微软雅黑" w:hAnsi="microsoft yahei" w:cs="宋体"/>
          <w:color w:val="3F3F3F"/>
          <w:kern w:val="0"/>
          <w:sz w:val="24"/>
          <w:szCs w:val="24"/>
        </w:rPr>
        <w:t>1</w:t>
      </w:r>
      <w:r w:rsidRPr="001A3181">
        <w:rPr>
          <w:rFonts w:ascii="microsoft yahei" w:eastAsia="微软雅黑" w:hAnsi="microsoft yahei" w:cs="宋体"/>
          <w:color w:val="3F3F3F"/>
          <w:kern w:val="0"/>
          <w:sz w:val="24"/>
          <w:szCs w:val="24"/>
        </w:rPr>
        <w:t>代表按下左键拖动，</w:t>
      </w:r>
      <w:r w:rsidRPr="001A3181">
        <w:rPr>
          <w:rFonts w:ascii="microsoft yahei" w:eastAsia="微软雅黑" w:hAnsi="microsoft yahei" w:cs="宋体"/>
          <w:color w:val="3F3F3F"/>
          <w:kern w:val="0"/>
          <w:sz w:val="24"/>
          <w:szCs w:val="24"/>
        </w:rPr>
        <w:t>2</w:t>
      </w:r>
      <w:r w:rsidRPr="001A3181">
        <w:rPr>
          <w:rFonts w:ascii="microsoft yahei" w:eastAsia="微软雅黑" w:hAnsi="microsoft yahei" w:cs="宋体"/>
          <w:color w:val="3F3F3F"/>
          <w:kern w:val="0"/>
          <w:sz w:val="24"/>
          <w:szCs w:val="24"/>
        </w:rPr>
        <w:t>代表中键，</w:t>
      </w:r>
      <w:r w:rsidRPr="001A3181">
        <w:rPr>
          <w:rFonts w:ascii="microsoft yahei" w:eastAsia="微软雅黑" w:hAnsi="microsoft yahei" w:cs="宋体"/>
          <w:color w:val="3F3F3F"/>
          <w:kern w:val="0"/>
          <w:sz w:val="24"/>
          <w:szCs w:val="24"/>
        </w:rPr>
        <w:t>3</w:t>
      </w:r>
      <w:r w:rsidRPr="001A3181">
        <w:rPr>
          <w:rFonts w:ascii="microsoft yahei" w:eastAsia="微软雅黑" w:hAnsi="microsoft yahei" w:cs="宋体"/>
          <w:color w:val="3F3F3F"/>
          <w:kern w:val="0"/>
          <w:sz w:val="24"/>
          <w:szCs w:val="24"/>
        </w:rPr>
        <w:t>代表右键。同样的，鼠标的</w:t>
      </w:r>
      <w:r w:rsidRPr="001A3181">
        <w:rPr>
          <w:rFonts w:ascii="microsoft yahei" w:eastAsia="微软雅黑" w:hAnsi="microsoft yahei" w:cs="宋体"/>
          <w:color w:val="3F3F3F"/>
          <w:kern w:val="0"/>
          <w:sz w:val="24"/>
          <w:szCs w:val="24"/>
        </w:rPr>
        <w:t>x</w:t>
      </w:r>
      <w:r w:rsidRPr="001A3181">
        <w:rPr>
          <w:rFonts w:ascii="microsoft yahei" w:eastAsia="微软雅黑" w:hAnsi="microsoft yahei" w:cs="宋体"/>
          <w:color w:val="3F3F3F"/>
          <w:kern w:val="0"/>
          <w:sz w:val="24"/>
          <w:szCs w:val="24"/>
        </w:rPr>
        <w:t>，</w:t>
      </w:r>
      <w:r w:rsidRPr="001A3181">
        <w:rPr>
          <w:rFonts w:ascii="microsoft yahei" w:eastAsia="微软雅黑" w:hAnsi="microsoft yahei" w:cs="宋体"/>
          <w:color w:val="3F3F3F"/>
          <w:kern w:val="0"/>
          <w:sz w:val="24"/>
          <w:szCs w:val="24"/>
        </w:rPr>
        <w:t>y</w:t>
      </w:r>
      <w:r w:rsidRPr="001A3181">
        <w:rPr>
          <w:rFonts w:ascii="microsoft yahei" w:eastAsia="微软雅黑" w:hAnsi="microsoft yahei" w:cs="宋体"/>
          <w:color w:val="3F3F3F"/>
          <w:kern w:val="0"/>
          <w:sz w:val="24"/>
          <w:szCs w:val="24"/>
        </w:rPr>
        <w:t>会以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对象方式被送往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ButtonRelease-1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鼠标按下之后释放</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Double-Button-1</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双击鼠标</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Enter</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注意，这里是鼠标指针进入到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里，并不是代表按下键盘上的</w:t>
      </w:r>
      <w:r w:rsidRPr="001A3181">
        <w:rPr>
          <w:rFonts w:ascii="microsoft yahei" w:eastAsia="微软雅黑" w:hAnsi="microsoft yahei" w:cs="宋体"/>
          <w:color w:val="3F3F3F"/>
          <w:kern w:val="0"/>
          <w:sz w:val="24"/>
          <w:szCs w:val="24"/>
        </w:rPr>
        <w:t>Enter</w:t>
      </w:r>
      <w:r w:rsidRPr="001A3181">
        <w:rPr>
          <w:rFonts w:ascii="microsoft yahei" w:eastAsia="微软雅黑" w:hAnsi="microsoft yahei" w:cs="宋体"/>
          <w:color w:val="3F3F3F"/>
          <w:kern w:val="0"/>
          <w:sz w:val="24"/>
          <w:szCs w:val="24"/>
        </w:rPr>
        <w:t>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Leave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lastRenderedPageBreak/>
        <w:t>和上面的进入对应，鼠标离开</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FocusIn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FocusOut</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Return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Cancel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BackSpace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Tab</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Shift_L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Control_L</w:t>
      </w:r>
      <w:r w:rsidRPr="001A3181">
        <w:rPr>
          <w:rFonts w:ascii="Courier New" w:eastAsia="宋体" w:hAnsi="Courier New" w:cs="Courier New"/>
          <w:color w:val="006666"/>
          <w:kern w:val="0"/>
          <w:sz w:val="19"/>
          <w:szCs w:val="19"/>
        </w:rPr>
        <w:t>&gt;</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Alt_L</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Home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Left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Up</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Right</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Down</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Delete</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F1</w:t>
      </w:r>
      <w:r w:rsidRPr="001A3181">
        <w:rPr>
          <w:rFonts w:ascii="Courier New" w:eastAsia="宋体" w:hAnsi="Courier New" w:cs="Courier New"/>
          <w:color w:val="006666"/>
          <w:kern w:val="0"/>
          <w:sz w:val="19"/>
          <w:szCs w:val="19"/>
        </w:rPr>
        <w:t>&gt;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F2</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这些按键都和键盘上的一一对应。</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Key</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随便一个按键，键值会以</w:t>
      </w:r>
      <w:r w:rsidRPr="001A3181">
        <w:rPr>
          <w:rFonts w:ascii="microsoft yahei" w:eastAsia="微软雅黑" w:hAnsi="microsoft yahei" w:cs="宋体"/>
          <w:color w:val="3F3F3F"/>
          <w:kern w:val="0"/>
          <w:sz w:val="24"/>
          <w:szCs w:val="24"/>
        </w:rPr>
        <w:t>char</w:t>
      </w:r>
      <w:r w:rsidRPr="001A3181">
        <w:rPr>
          <w:rFonts w:ascii="microsoft yahei" w:eastAsia="微软雅黑" w:hAnsi="microsoft yahei" w:cs="宋体"/>
          <w:color w:val="3F3F3F"/>
          <w:kern w:val="0"/>
          <w:sz w:val="24"/>
          <w:szCs w:val="24"/>
        </w:rPr>
        <w:t>的格式放入</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对象。</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a b c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1</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6666"/>
          <w:kern w:val="0"/>
          <w:sz w:val="19"/>
          <w:szCs w:val="19"/>
        </w:rPr>
        <w:t>2</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000088"/>
          <w:kern w:val="0"/>
          <w:sz w:val="19"/>
          <w:szCs w:val="19"/>
        </w:rPr>
        <w:t>...</w:t>
      </w:r>
      <w:r w:rsidRPr="001A3181">
        <w:rPr>
          <w:rFonts w:ascii="Courier New" w:eastAsia="宋体" w:hAnsi="Courier New" w:cs="Courier New"/>
          <w:color w:val="333333"/>
          <w:kern w:val="0"/>
          <w:sz w:val="19"/>
          <w:szCs w:val="19"/>
        </w:rPr>
        <w:t xml:space="preserve"> </w:t>
      </w:r>
    </w:p>
    <w:p w:rsidR="001A3181" w:rsidRPr="001A3181" w:rsidRDefault="001A3181" w:rsidP="001A3181">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对应键盘上的按键</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006666"/>
          <w:kern w:val="0"/>
          <w:sz w:val="19"/>
          <w:szCs w:val="19"/>
        </w:rPr>
        <w:t>&lt;</w:t>
      </w:r>
      <w:r w:rsidRPr="001A3181">
        <w:rPr>
          <w:rFonts w:ascii="Courier New" w:eastAsia="宋体" w:hAnsi="Courier New" w:cs="Courier New"/>
          <w:color w:val="000088"/>
          <w:kern w:val="0"/>
          <w:sz w:val="19"/>
          <w:szCs w:val="19"/>
        </w:rPr>
        <w:t>Configure</w:t>
      </w:r>
      <w:r w:rsidRPr="001A3181">
        <w:rPr>
          <w:rFonts w:ascii="Courier New" w:eastAsia="宋体" w:hAnsi="Courier New" w:cs="Courier New"/>
          <w:color w:val="006666"/>
          <w:kern w:val="0"/>
          <w:sz w:val="19"/>
          <w:szCs w:val="19"/>
        </w:rPr>
        <w:t>&gt;</w:t>
      </w:r>
    </w:p>
    <w:p w:rsidR="001A3181" w:rsidRPr="001A3181" w:rsidRDefault="001A3181" w:rsidP="001A3181">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这个关键了，如果</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的大小改变了，或者是位置，新的大小（</w:t>
      </w:r>
      <w:r w:rsidRPr="001A3181">
        <w:rPr>
          <w:rFonts w:ascii="microsoft yahei" w:eastAsia="微软雅黑" w:hAnsi="microsoft yahei" w:cs="宋体"/>
          <w:color w:val="3F3F3F"/>
          <w:kern w:val="0"/>
          <w:sz w:val="24"/>
          <w:szCs w:val="24"/>
        </w:rPr>
        <w:t>width</w:t>
      </w:r>
      <w:r w:rsidRPr="001A3181">
        <w:rPr>
          <w:rFonts w:ascii="microsoft yahei" w:eastAsia="微软雅黑" w:hAnsi="microsoft yahei" w:cs="宋体"/>
          <w:color w:val="3F3F3F"/>
          <w:kern w:val="0"/>
          <w:sz w:val="24"/>
          <w:szCs w:val="24"/>
        </w:rPr>
        <w:t>和</w:t>
      </w:r>
      <w:r w:rsidRPr="001A3181">
        <w:rPr>
          <w:rFonts w:ascii="microsoft yahei" w:eastAsia="微软雅黑" w:hAnsi="microsoft yahei" w:cs="宋体"/>
          <w:color w:val="3F3F3F"/>
          <w:kern w:val="0"/>
          <w:sz w:val="24"/>
          <w:szCs w:val="24"/>
        </w:rPr>
        <w:t>height</w:t>
      </w:r>
      <w:r w:rsidRPr="001A3181">
        <w:rPr>
          <w:rFonts w:ascii="microsoft yahei" w:eastAsia="微软雅黑" w:hAnsi="microsoft yahei" w:cs="宋体"/>
          <w:color w:val="3F3F3F"/>
          <w:kern w:val="0"/>
          <w:sz w:val="24"/>
          <w:szCs w:val="24"/>
        </w:rPr>
        <w:t>）会打包到</w:t>
      </w:r>
      <w:r w:rsidRPr="001A3181">
        <w:rPr>
          <w:rFonts w:ascii="microsoft yahei" w:eastAsia="微软雅黑" w:hAnsi="microsoft yahei" w:cs="宋体"/>
          <w:color w:val="3F3F3F"/>
          <w:kern w:val="0"/>
          <w:sz w:val="24"/>
          <w:szCs w:val="24"/>
        </w:rPr>
        <w:t>event</w:t>
      </w:r>
      <w:r w:rsidRPr="001A3181">
        <w:rPr>
          <w:rFonts w:ascii="microsoft yahei" w:eastAsia="微软雅黑" w:hAnsi="microsoft yahei" w:cs="宋体"/>
          <w:color w:val="3F3F3F"/>
          <w:kern w:val="0"/>
          <w:sz w:val="24"/>
          <w:szCs w:val="24"/>
        </w:rPr>
        <w:t>发往</w:t>
      </w:r>
      <w:r w:rsidRPr="001A3181">
        <w:rPr>
          <w:rFonts w:ascii="microsoft yahei" w:eastAsia="微软雅黑" w:hAnsi="microsoft yahei" w:cs="宋体"/>
          <w:color w:val="3F3F3F"/>
          <w:kern w:val="0"/>
          <w:sz w:val="24"/>
          <w:szCs w:val="24"/>
        </w:rPr>
        <w:t>handler</w:t>
      </w:r>
      <w:r w:rsidRPr="001A3181">
        <w:rPr>
          <w:rFonts w:ascii="microsoft yahei" w:eastAsia="微软雅黑" w:hAnsi="microsoft yahei" w:cs="宋体"/>
          <w:color w:val="3F3F3F"/>
          <w:kern w:val="0"/>
          <w:sz w:val="24"/>
          <w:szCs w:val="24"/>
        </w:rPr>
        <w:t>。</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r w:rsidRPr="001A3181">
        <w:rPr>
          <w:rFonts w:ascii="inherit" w:eastAsia="微软雅黑" w:hAnsi="inherit" w:cs="宋体"/>
          <w:color w:val="3F3F3F"/>
          <w:kern w:val="0"/>
          <w:sz w:val="41"/>
          <w:szCs w:val="41"/>
        </w:rPr>
        <w:t>事件对象</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事件对象是独立的</w:t>
      </w:r>
      <w:r w:rsidRPr="001A3181">
        <w:rPr>
          <w:rFonts w:ascii="microsoft yahei" w:eastAsia="微软雅黑" w:hAnsi="microsoft yahei" w:cs="宋体"/>
          <w:color w:val="3F3F3F"/>
          <w:kern w:val="0"/>
          <w:sz w:val="24"/>
          <w:szCs w:val="24"/>
        </w:rPr>
        <w:t>python</w:t>
      </w:r>
      <w:r w:rsidRPr="001A3181">
        <w:rPr>
          <w:rFonts w:ascii="microsoft yahei" w:eastAsia="微软雅黑" w:hAnsi="microsoft yahei" w:cs="宋体"/>
          <w:color w:val="3F3F3F"/>
          <w:kern w:val="0"/>
          <w:sz w:val="24"/>
          <w:szCs w:val="24"/>
        </w:rPr>
        <w:t>实例，有很多属性。</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对象属性：</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 xml:space="preserve">widget  </w:t>
      </w:r>
      <w:r w:rsidRPr="001A3181">
        <w:rPr>
          <w:rFonts w:ascii="Courier New" w:eastAsia="宋体" w:hAnsi="Courier New" w:cs="Courier New"/>
          <w:color w:val="333333"/>
          <w:kern w:val="0"/>
          <w:sz w:val="19"/>
          <w:szCs w:val="19"/>
        </w:rPr>
        <w:t>产生</w:t>
      </w:r>
      <w:r w:rsidRPr="001A3181">
        <w:rPr>
          <w:rFonts w:ascii="Courier New" w:eastAsia="宋体" w:hAnsi="Courier New" w:cs="Courier New"/>
          <w:color w:val="333333"/>
          <w:kern w:val="0"/>
          <w:sz w:val="19"/>
          <w:szCs w:val="19"/>
        </w:rPr>
        <w:t>event</w:t>
      </w:r>
      <w:r w:rsidRPr="001A3181">
        <w:rPr>
          <w:rFonts w:ascii="Courier New" w:eastAsia="宋体" w:hAnsi="Courier New" w:cs="Courier New"/>
          <w:color w:val="333333"/>
          <w:kern w:val="0"/>
          <w:sz w:val="19"/>
          <w:szCs w:val="19"/>
        </w:rPr>
        <w:t>的实例，不是名字，所有对象拥有</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x</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     </w:t>
      </w:r>
      <w:r w:rsidRPr="001A3181">
        <w:rPr>
          <w:rFonts w:ascii="Courier New" w:eastAsia="宋体" w:hAnsi="Courier New" w:cs="Courier New"/>
          <w:color w:val="333333"/>
          <w:kern w:val="0"/>
          <w:sz w:val="19"/>
          <w:szCs w:val="19"/>
        </w:rPr>
        <w:t>鼠标位置，单位：像素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lastRenderedPageBreak/>
        <w:t>x_root</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 xml:space="preserve">y_root       </w:t>
      </w:r>
      <w:r w:rsidRPr="001A3181">
        <w:rPr>
          <w:rFonts w:ascii="Courier New" w:eastAsia="宋体" w:hAnsi="Courier New" w:cs="Courier New"/>
          <w:color w:val="333333"/>
          <w:kern w:val="0"/>
          <w:sz w:val="19"/>
          <w:szCs w:val="19"/>
        </w:rPr>
        <w:t>鼠标相对于屏幕左上角的位置，像素</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000088"/>
          <w:kern w:val="0"/>
          <w:sz w:val="19"/>
          <w:szCs w:val="19"/>
        </w:rPr>
        <w:t>char</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仅键盘事件，</w:t>
      </w:r>
      <w:r w:rsidRPr="001A3181">
        <w:rPr>
          <w:rFonts w:ascii="Courier New" w:eastAsia="宋体" w:hAnsi="Courier New" w:cs="Courier New"/>
          <w:color w:val="000088"/>
          <w:kern w:val="0"/>
          <w:sz w:val="19"/>
          <w:szCs w:val="19"/>
        </w:rPr>
        <w:t>string</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 xml:space="preserve">     </w:t>
      </w:r>
      <w:r w:rsidRPr="001A3181">
        <w:rPr>
          <w:rFonts w:ascii="Courier New" w:eastAsia="宋体" w:hAnsi="Courier New" w:cs="Courier New"/>
          <w:color w:val="333333"/>
          <w:kern w:val="0"/>
          <w:sz w:val="19"/>
          <w:szCs w:val="19"/>
        </w:rPr>
        <w:t>按钮</w:t>
      </w:r>
      <w:r w:rsidRPr="001A3181">
        <w:rPr>
          <w:rFonts w:ascii="Courier New" w:eastAsia="宋体" w:hAnsi="Courier New" w:cs="Courier New"/>
          <w:color w:val="660066"/>
          <w:kern w:val="0"/>
          <w:sz w:val="19"/>
          <w:szCs w:val="19"/>
        </w:rPr>
        <w:t>num</w:t>
      </w:r>
      <w:r w:rsidRPr="001A3181">
        <w:rPr>
          <w:rFonts w:ascii="Courier New" w:eastAsia="宋体" w:hAnsi="Courier New" w:cs="Courier New"/>
          <w:color w:val="333333"/>
          <w:kern w:val="0"/>
          <w:sz w:val="19"/>
          <w:szCs w:val="19"/>
        </w:rPr>
        <w:t>，仅鼠标事件</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 w:val="19"/>
          <w:szCs w:val="19"/>
        </w:rPr>
      </w:pPr>
      <w:r w:rsidRPr="001A3181">
        <w:rPr>
          <w:rFonts w:ascii="Courier New" w:eastAsia="宋体" w:hAnsi="Courier New" w:cs="Courier New"/>
          <w:color w:val="333333"/>
          <w:kern w:val="0"/>
          <w:sz w:val="19"/>
          <w:szCs w:val="19"/>
        </w:rPr>
        <w:t>width</w:t>
      </w:r>
      <w:r w:rsidRPr="001A3181">
        <w:rPr>
          <w:rFonts w:ascii="Courier New" w:eastAsia="宋体" w:hAnsi="Courier New" w:cs="Courier New"/>
          <w:color w:val="333333"/>
          <w:kern w:val="0"/>
          <w:sz w:val="19"/>
          <w:szCs w:val="19"/>
        </w:rPr>
        <w:t>，</w:t>
      </w:r>
      <w:r w:rsidRPr="001A3181">
        <w:rPr>
          <w:rFonts w:ascii="Courier New" w:eastAsia="宋体" w:hAnsi="Courier New" w:cs="Courier New"/>
          <w:color w:val="333333"/>
          <w:kern w:val="0"/>
          <w:sz w:val="19"/>
          <w:szCs w:val="19"/>
        </w:rPr>
        <w:t>height        widget</w:t>
      </w:r>
      <w:r w:rsidRPr="001A3181">
        <w:rPr>
          <w:rFonts w:ascii="Courier New" w:eastAsia="宋体" w:hAnsi="Courier New" w:cs="Courier New"/>
          <w:color w:val="333333"/>
          <w:kern w:val="0"/>
          <w:sz w:val="19"/>
          <w:szCs w:val="19"/>
        </w:rPr>
        <w:t>新大小</w:t>
      </w:r>
    </w:p>
    <w:p w:rsidR="001A3181" w:rsidRPr="001A3181" w:rsidRDefault="001A3181" w:rsidP="001A31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jc w:val="left"/>
        <w:rPr>
          <w:rFonts w:ascii="Courier New" w:eastAsia="宋体" w:hAnsi="Courier New" w:cs="Courier New"/>
          <w:color w:val="333333"/>
          <w:kern w:val="0"/>
          <w:szCs w:val="21"/>
        </w:rPr>
      </w:pPr>
      <w:r w:rsidRPr="001A3181">
        <w:rPr>
          <w:rFonts w:ascii="Courier New" w:eastAsia="宋体" w:hAnsi="Courier New" w:cs="Courier New"/>
          <w:color w:val="333333"/>
          <w:kern w:val="0"/>
          <w:sz w:val="19"/>
          <w:szCs w:val="19"/>
        </w:rPr>
        <w:t xml:space="preserve">type        </w:t>
      </w:r>
      <w:r w:rsidRPr="001A3181">
        <w:rPr>
          <w:rFonts w:ascii="Courier New" w:eastAsia="宋体" w:hAnsi="Courier New" w:cs="Courier New"/>
          <w:color w:val="333333"/>
          <w:kern w:val="0"/>
          <w:sz w:val="19"/>
          <w:szCs w:val="19"/>
        </w:rPr>
        <w:t>事件类型</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1</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2</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3</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4</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5</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6</w:t>
      </w:r>
    </w:p>
    <w:p w:rsidR="001A3181" w:rsidRPr="001A3181" w:rsidRDefault="001A3181" w:rsidP="001A3181">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57" w:lineRule="atLeast"/>
        <w:ind w:left="0"/>
        <w:jc w:val="right"/>
        <w:rPr>
          <w:rFonts w:ascii="Courier New" w:eastAsia="宋体" w:hAnsi="Courier New" w:cs="Courier New"/>
          <w:color w:val="999999"/>
          <w:kern w:val="0"/>
          <w:szCs w:val="21"/>
        </w:rPr>
      </w:pPr>
      <w:r w:rsidRPr="001A3181">
        <w:rPr>
          <w:rFonts w:ascii="Courier New" w:eastAsia="宋体" w:hAnsi="Courier New" w:cs="Courier New"/>
          <w:color w:val="999999"/>
          <w:kern w:val="0"/>
          <w:szCs w:val="21"/>
        </w:rPr>
        <w:t>7</w:t>
      </w:r>
    </w:p>
    <w:p w:rsidR="001A3181" w:rsidRPr="001A3181" w:rsidRDefault="001A3181" w:rsidP="001A3181">
      <w:pPr>
        <w:widowControl/>
        <w:jc w:val="left"/>
        <w:outlineLvl w:val="2"/>
        <w:rPr>
          <w:rFonts w:ascii="inherit" w:eastAsia="微软雅黑" w:hAnsi="inherit" w:cs="宋体" w:hint="eastAsia"/>
          <w:color w:val="3F3F3F"/>
          <w:kern w:val="0"/>
          <w:sz w:val="41"/>
          <w:szCs w:val="41"/>
        </w:rPr>
      </w:pPr>
      <w:bookmarkStart w:id="4" w:name="t2"/>
      <w:bookmarkEnd w:id="4"/>
      <w:r w:rsidRPr="001A3181">
        <w:rPr>
          <w:rFonts w:ascii="inherit" w:eastAsia="微软雅黑" w:hAnsi="inherit" w:cs="宋体"/>
          <w:color w:val="3F3F3F"/>
          <w:kern w:val="0"/>
          <w:sz w:val="41"/>
          <w:szCs w:val="41"/>
        </w:rPr>
        <w:t>实例绑定和类绑定</w:t>
      </w:r>
    </w:p>
    <w:p w:rsidR="001A3181" w:rsidRPr="001A3181" w:rsidRDefault="001A3181" w:rsidP="001A3181">
      <w:pPr>
        <w:widowControl/>
        <w:spacing w:after="408"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上面我们用的绑定方法是绑定到一个实例对象上，这就意味着，如果新建一个实例，它是没有绑定事件的。</w:t>
      </w:r>
      <w:r w:rsidRPr="001A3181">
        <w:rPr>
          <w:rFonts w:ascii="microsoft yahei" w:eastAsia="微软雅黑" w:hAnsi="microsoft yahei" w:cs="宋体"/>
          <w:color w:val="3F3F3F"/>
          <w:kern w:val="0"/>
          <w:sz w:val="24"/>
          <w:szCs w:val="24"/>
        </w:rPr>
        <w:t> </w:t>
      </w:r>
      <w:r w:rsidRPr="001A3181">
        <w:rPr>
          <w:rFonts w:ascii="microsoft yahei" w:eastAsia="微软雅黑" w:hAnsi="microsoft yahei" w:cs="宋体"/>
          <w:color w:val="3F3F3F"/>
          <w:kern w:val="0"/>
          <w:sz w:val="24"/>
          <w:szCs w:val="24"/>
        </w:rPr>
        <w:br/>
      </w:r>
      <w:r w:rsidRPr="001A3181">
        <w:rPr>
          <w:rFonts w:ascii="microsoft yahei" w:eastAsia="微软雅黑" w:hAnsi="microsoft yahei" w:cs="宋体"/>
          <w:color w:val="3F3F3F"/>
          <w:kern w:val="0"/>
          <w:sz w:val="24"/>
          <w:szCs w:val="24"/>
        </w:rPr>
        <w:t>实际上，</w:t>
      </w:r>
      <w:r w:rsidRPr="001A3181">
        <w:rPr>
          <w:rFonts w:ascii="microsoft yahei" w:eastAsia="微软雅黑" w:hAnsi="microsoft yahei" w:cs="宋体"/>
          <w:color w:val="3F3F3F"/>
          <w:kern w:val="0"/>
          <w:sz w:val="24"/>
          <w:szCs w:val="24"/>
        </w:rPr>
        <w:t>tkinter</w:t>
      </w:r>
      <w:r w:rsidRPr="001A3181">
        <w:rPr>
          <w:rFonts w:ascii="microsoft yahei" w:eastAsia="微软雅黑" w:hAnsi="microsoft yahei" w:cs="宋体"/>
          <w:color w:val="3F3F3F"/>
          <w:kern w:val="0"/>
          <w:sz w:val="24"/>
          <w:szCs w:val="24"/>
        </w:rPr>
        <w:t>允许你将事件绑定到类上，甚至是绑定到程序本身。你可以创建四个层面的绑定：</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 xml:space="preserve">widget instance </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w:t>
      </w:r>
      <w:r w:rsidRPr="001A3181">
        <w:rPr>
          <w:rFonts w:ascii="microsoft yahei" w:eastAsia="微软雅黑" w:hAnsi="microsoft yahei" w:cs="宋体"/>
          <w:color w:val="3F3F3F"/>
          <w:kern w:val="0"/>
          <w:sz w:val="24"/>
          <w:szCs w:val="24"/>
        </w:rPr>
        <w:t>方法</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w:t>
      </w:r>
      <w:r w:rsidRPr="001A3181">
        <w:rPr>
          <w:rFonts w:ascii="microsoft yahei" w:eastAsia="微软雅黑" w:hAnsi="microsoft yahei" w:cs="宋体"/>
          <w:color w:val="3F3F3F"/>
          <w:kern w:val="0"/>
          <w:sz w:val="24"/>
          <w:szCs w:val="24"/>
        </w:rPr>
        <w:t>的</w:t>
      </w:r>
      <w:r w:rsidRPr="001A3181">
        <w:rPr>
          <w:rFonts w:ascii="microsoft yahei" w:eastAsia="微软雅黑" w:hAnsi="microsoft yahei" w:cs="宋体"/>
          <w:color w:val="3F3F3F"/>
          <w:kern w:val="0"/>
          <w:sz w:val="24"/>
          <w:szCs w:val="24"/>
        </w:rPr>
        <w:t>toplevel windows</w:t>
      </w:r>
      <w:r w:rsidRPr="001A3181">
        <w:rPr>
          <w:rFonts w:ascii="microsoft yahei" w:eastAsia="微软雅黑" w:hAnsi="microsoft yahei" w:cs="宋体"/>
          <w:color w:val="3F3F3F"/>
          <w:kern w:val="0"/>
          <w:sz w:val="24"/>
          <w:szCs w:val="24"/>
        </w:rPr>
        <w:t>，顶层窗口，也是用</w:t>
      </w:r>
      <w:r w:rsidRPr="001A3181">
        <w:rPr>
          <w:rFonts w:ascii="microsoft yahei" w:eastAsia="微软雅黑" w:hAnsi="microsoft yahei" w:cs="宋体"/>
          <w:color w:val="3F3F3F"/>
          <w:kern w:val="0"/>
          <w:sz w:val="24"/>
          <w:szCs w:val="24"/>
        </w:rPr>
        <w:t>bind</w:t>
      </w:r>
    </w:p>
    <w:p w:rsidR="001A3181" w:rsidRPr="001A3181" w:rsidRDefault="001A3181" w:rsidP="001A3181">
      <w:pPr>
        <w:widowControl/>
        <w:numPr>
          <w:ilvl w:val="0"/>
          <w:numId w:val="20"/>
        </w:numPr>
        <w:spacing w:line="408" w:lineRule="atLeast"/>
        <w:ind w:left="600"/>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绑定到</w:t>
      </w:r>
      <w:r w:rsidRPr="001A3181">
        <w:rPr>
          <w:rFonts w:ascii="microsoft yahei" w:eastAsia="微软雅黑" w:hAnsi="microsoft yahei" w:cs="宋体"/>
          <w:color w:val="3F3F3F"/>
          <w:kern w:val="0"/>
          <w:sz w:val="24"/>
          <w:szCs w:val="24"/>
        </w:rPr>
        <w:t>widget class</w:t>
      </w:r>
      <w:r w:rsidRPr="001A3181">
        <w:rPr>
          <w:rFonts w:ascii="microsoft yahei" w:eastAsia="微软雅黑" w:hAnsi="microsoft yahei" w:cs="宋体"/>
          <w:color w:val="3F3F3F"/>
          <w:kern w:val="0"/>
          <w:sz w:val="24"/>
          <w:szCs w:val="24"/>
        </w:rPr>
        <w:t>，使用</w:t>
      </w:r>
      <w:r w:rsidRPr="001A3181">
        <w:rPr>
          <w:rFonts w:ascii="microsoft yahei" w:eastAsia="微软雅黑" w:hAnsi="microsoft yahei" w:cs="宋体"/>
          <w:color w:val="3F3F3F"/>
          <w:kern w:val="0"/>
          <w:sz w:val="24"/>
          <w:szCs w:val="24"/>
        </w:rPr>
        <w:t>bind_class</w:t>
      </w:r>
    </w:p>
    <w:p w:rsidR="001A3181" w:rsidRPr="001A3181" w:rsidRDefault="001A3181" w:rsidP="001A3181">
      <w:pPr>
        <w:widowControl/>
        <w:spacing w:line="408" w:lineRule="atLeast"/>
        <w:jc w:val="left"/>
        <w:rPr>
          <w:rFonts w:ascii="microsoft yahei" w:eastAsia="微软雅黑" w:hAnsi="microsoft yahei" w:cs="宋体" w:hint="eastAsia"/>
          <w:color w:val="3F3F3F"/>
          <w:kern w:val="0"/>
          <w:sz w:val="24"/>
          <w:szCs w:val="24"/>
        </w:rPr>
      </w:pPr>
      <w:r w:rsidRPr="001A3181">
        <w:rPr>
          <w:rFonts w:ascii="microsoft yahei" w:eastAsia="微软雅黑" w:hAnsi="microsoft yahei" w:cs="宋体"/>
          <w:color w:val="3F3F3F"/>
          <w:kern w:val="0"/>
          <w:sz w:val="24"/>
          <w:szCs w:val="24"/>
        </w:rPr>
        <w:t>比如，你可以使用</w:t>
      </w:r>
      <w:r w:rsidRPr="001A3181">
        <w:rPr>
          <w:rFonts w:ascii="microsoft yahei" w:eastAsia="微软雅黑" w:hAnsi="microsoft yahei" w:cs="宋体"/>
          <w:color w:val="3F3F3F"/>
          <w:kern w:val="0"/>
          <w:sz w:val="24"/>
          <w:szCs w:val="24"/>
        </w:rPr>
        <w:t>bind_all</w:t>
      </w:r>
      <w:r w:rsidRPr="001A3181">
        <w:rPr>
          <w:rFonts w:ascii="microsoft yahei" w:eastAsia="微软雅黑" w:hAnsi="microsoft yahei" w:cs="宋体"/>
          <w:color w:val="3F3F3F"/>
          <w:kern w:val="0"/>
          <w:sz w:val="24"/>
          <w:szCs w:val="24"/>
        </w:rPr>
        <w:t>来创建一个</w:t>
      </w:r>
      <w:r w:rsidRPr="001A3181">
        <w:rPr>
          <w:rFonts w:ascii="microsoft yahei" w:eastAsia="微软雅黑" w:hAnsi="microsoft yahei" w:cs="宋体"/>
          <w:color w:val="3F3F3F"/>
          <w:kern w:val="0"/>
          <w:sz w:val="24"/>
          <w:szCs w:val="24"/>
        </w:rPr>
        <w:t>F1</w:t>
      </w:r>
      <w:r w:rsidRPr="001A3181">
        <w:rPr>
          <w:rFonts w:ascii="microsoft yahei" w:eastAsia="微软雅黑" w:hAnsi="microsoft yahei" w:cs="宋体"/>
          <w:color w:val="3F3F3F"/>
          <w:kern w:val="0"/>
          <w:sz w:val="24"/>
          <w:szCs w:val="24"/>
        </w:rPr>
        <w:t>键的绑定，这样你可以在任何地方打开帮助。</w:t>
      </w:r>
    </w:p>
    <w:p w:rsidR="001A3181" w:rsidRDefault="001A3181" w:rsidP="00690301"/>
    <w:p w:rsidR="00C519A1" w:rsidRDefault="00C519A1" w:rsidP="00690301"/>
    <w:p w:rsidR="00C519A1" w:rsidRDefault="00C519A1" w:rsidP="00C519A1">
      <w:pPr>
        <w:pStyle w:val="HTML"/>
        <w:shd w:val="clear" w:color="auto" w:fill="FFFFFF"/>
        <w:spacing w:line="435" w:lineRule="atLeast"/>
        <w:rPr>
          <w:rFonts w:ascii="微软雅黑" w:eastAsia="微软雅黑" w:hAnsi="微软雅黑"/>
          <w:color w:val="333333"/>
        </w:rPr>
      </w:pPr>
      <w:r>
        <w:rPr>
          <w:rFonts w:ascii="微软雅黑" w:eastAsia="微软雅黑" w:hAnsi="微软雅黑" w:hint="eastAsia"/>
          <w:color w:val="333333"/>
        </w:rPr>
        <w:t>origin 是默认的远程版本库名称</w:t>
      </w:r>
      <w:r>
        <w:rPr>
          <w:rFonts w:ascii="微软雅黑" w:eastAsia="微软雅黑" w:hAnsi="微软雅黑" w:hint="eastAsia"/>
          <w:color w:val="333333"/>
        </w:rPr>
        <w:br/>
        <w:t>你可以在 .git/config 之中进行修改</w:t>
      </w:r>
      <w:r>
        <w:rPr>
          <w:rFonts w:ascii="微软雅黑" w:eastAsia="微软雅黑" w:hAnsi="微软雅黑" w:hint="eastAsia"/>
          <w:color w:val="333333"/>
        </w:rPr>
        <w:br/>
      </w:r>
      <w:r>
        <w:rPr>
          <w:rFonts w:ascii="微软雅黑" w:eastAsia="微软雅黑" w:hAnsi="微软雅黑" w:hint="eastAsia"/>
          <w:color w:val="333333"/>
        </w:rPr>
        <w:lastRenderedPageBreak/>
        <w:br/>
        <w:t>事实上 git push origin master 的意思是 git push origin master:master （将本地的 master 分支推送至远端的 master 分支，如果没有就</w:t>
      </w:r>
      <w:hyperlink r:id="rId9" w:tgtFrame="_blank" w:history="1">
        <w:r>
          <w:rPr>
            <w:rStyle w:val="a3"/>
            <w:rFonts w:ascii="微软雅黑" w:eastAsia="微软雅黑" w:hAnsi="微软雅黑" w:hint="eastAsia"/>
            <w:color w:val="3F88BF"/>
          </w:rPr>
          <w:t>新建</w:t>
        </w:r>
      </w:hyperlink>
      <w:r>
        <w:rPr>
          <w:rFonts w:ascii="微软雅黑" w:eastAsia="微软雅黑" w:hAnsi="微软雅黑" w:hint="eastAsia"/>
          <w:color w:val="333333"/>
        </w:rPr>
        <w:t>一个）</w:t>
      </w:r>
    </w:p>
    <w:p w:rsidR="00473D79" w:rsidRDefault="00473D79" w:rsidP="00C519A1">
      <w:pPr>
        <w:pStyle w:val="HTML"/>
        <w:shd w:val="clear" w:color="auto" w:fill="FFFFFF"/>
        <w:spacing w:line="435" w:lineRule="atLeast"/>
        <w:rPr>
          <w:rFonts w:ascii="微软雅黑" w:eastAsia="微软雅黑" w:hAnsi="微软雅黑"/>
          <w:color w:val="333333"/>
        </w:rPr>
      </w:pPr>
    </w:p>
    <w:p w:rsidR="00473D79" w:rsidRPr="00473D79" w:rsidRDefault="00473D79" w:rsidP="00473D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473D79">
        <w:rPr>
          <w:rFonts w:ascii="微软雅黑" w:eastAsia="微软雅黑" w:hAnsi="微软雅黑" w:cs="宋体" w:hint="eastAsia"/>
          <w:color w:val="333333"/>
          <w:kern w:val="0"/>
          <w:sz w:val="24"/>
          <w:szCs w:val="24"/>
        </w:rPr>
        <w:t>git fetch:相当于是从远程获取最新版本到本地。</w:t>
      </w:r>
      <w:r w:rsidRPr="00473D79">
        <w:rPr>
          <w:rFonts w:ascii="微软雅黑" w:eastAsia="微软雅黑" w:hAnsi="微软雅黑" w:cs="宋体" w:hint="eastAsia"/>
          <w:color w:val="333333"/>
          <w:kern w:val="0"/>
          <w:sz w:val="24"/>
          <w:szCs w:val="24"/>
        </w:rPr>
        <w:br/>
        <w:t>git pull:命令的作用是,取回远程主机某个分支的更新,再与本地的指定分支合并。</w:t>
      </w:r>
      <w:r w:rsidRPr="00473D79">
        <w:rPr>
          <w:rFonts w:ascii="微软雅黑" w:eastAsia="微软雅黑" w:hAnsi="微软雅黑" w:cs="宋体" w:hint="eastAsia"/>
          <w:color w:val="333333"/>
          <w:kern w:val="0"/>
          <w:sz w:val="24"/>
          <w:szCs w:val="24"/>
        </w:rPr>
        <w:br/>
        <w:t>git fetch获取最新版本后，会覆盖本地计算机的版本，旧版本的信息会被删除。</w:t>
      </w:r>
      <w:r w:rsidRPr="00473D79">
        <w:rPr>
          <w:rFonts w:ascii="微软雅黑" w:eastAsia="微软雅黑" w:hAnsi="微软雅黑" w:cs="宋体" w:hint="eastAsia"/>
          <w:color w:val="333333"/>
          <w:kern w:val="0"/>
          <w:sz w:val="24"/>
          <w:szCs w:val="24"/>
        </w:rPr>
        <w:br/>
        <w:t>git pull从远程主机获得更新信息后，与本地信息合并，旧版本的信息不会被删除。</w:t>
      </w:r>
      <w:r w:rsidRPr="00473D79">
        <w:rPr>
          <w:rFonts w:ascii="微软雅黑" w:eastAsia="微软雅黑" w:hAnsi="微软雅黑" w:cs="宋体" w:hint="eastAsia"/>
          <w:color w:val="333333"/>
          <w:kern w:val="0"/>
          <w:sz w:val="24"/>
          <w:szCs w:val="24"/>
        </w:rPr>
        <w:br/>
        <w:t>这是两个计算机网络程序命令：</w:t>
      </w:r>
      <w:r w:rsidRPr="00473D79">
        <w:rPr>
          <w:rFonts w:ascii="微软雅黑" w:eastAsia="微软雅黑" w:hAnsi="微软雅黑" w:cs="宋体" w:hint="eastAsia"/>
          <w:color w:val="333333"/>
          <w:kern w:val="0"/>
          <w:sz w:val="24"/>
          <w:szCs w:val="24"/>
        </w:rPr>
        <w:br/>
        <w:t>git：在这里指“服务器”。</w:t>
      </w:r>
      <w:r w:rsidRPr="00473D79">
        <w:rPr>
          <w:rFonts w:ascii="微软雅黑" w:eastAsia="微软雅黑" w:hAnsi="微软雅黑" w:cs="宋体" w:hint="eastAsia"/>
          <w:color w:val="333333"/>
          <w:kern w:val="0"/>
          <w:sz w:val="24"/>
          <w:szCs w:val="24"/>
        </w:rPr>
        <w:br/>
        <w:t>fetch：在这里是"获取;  取数据;  读取"的意思。</w:t>
      </w:r>
      <w:r w:rsidRPr="00473D79">
        <w:rPr>
          <w:rFonts w:ascii="微软雅黑" w:eastAsia="微软雅黑" w:hAnsi="微软雅黑" w:cs="宋体" w:hint="eastAsia"/>
          <w:color w:val="333333"/>
          <w:kern w:val="0"/>
          <w:sz w:val="24"/>
          <w:szCs w:val="24"/>
        </w:rPr>
        <w:br/>
        <w:t>pull：在这里是“下拉”的意思</w:t>
      </w:r>
    </w:p>
    <w:p w:rsidR="00473D79" w:rsidRPr="00473D79" w:rsidRDefault="00473D79" w:rsidP="00C519A1">
      <w:pPr>
        <w:pStyle w:val="HTML"/>
        <w:shd w:val="clear" w:color="auto" w:fill="FFFFFF"/>
        <w:spacing w:line="435" w:lineRule="atLeast"/>
        <w:rPr>
          <w:rFonts w:ascii="微软雅黑" w:eastAsia="微软雅黑" w:hAnsi="微软雅黑"/>
          <w:color w:val="333333"/>
        </w:rPr>
      </w:pPr>
    </w:p>
    <w:p w:rsidR="007B64E9" w:rsidRPr="007B64E9" w:rsidRDefault="007B64E9" w:rsidP="007B64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7B64E9">
        <w:rPr>
          <w:rFonts w:ascii="微软雅黑" w:eastAsia="微软雅黑" w:hAnsi="微软雅黑" w:cs="宋体" w:hint="eastAsia"/>
          <w:color w:val="333333"/>
          <w:kern w:val="0"/>
          <w:sz w:val="24"/>
          <w:szCs w:val="24"/>
        </w:rPr>
        <w:t>*nix命令都是如此，一个横线开头的接参数的缩写，两个横线开头的接参数的全称git -h git --helporgit remote [-v | --verbose]对比win下参数用/dir /? format /Q</w:t>
      </w:r>
    </w:p>
    <w:p w:rsidR="00C519A1" w:rsidRDefault="00C519A1" w:rsidP="00690301"/>
    <w:p w:rsidR="00FD02EC" w:rsidRDefault="00FD02EC" w:rsidP="00690301">
      <w:pPr>
        <w:rPr>
          <w:rFonts w:ascii="microsoft yahei" w:hAnsi="microsoft yahei" w:hint="eastAsia"/>
          <w:color w:val="333333"/>
          <w:shd w:val="clear" w:color="auto" w:fill="FFFFFF"/>
        </w:rPr>
      </w:pPr>
      <w:r>
        <w:rPr>
          <w:rFonts w:ascii="microsoft yahei" w:hAnsi="microsoft yahei"/>
          <w:color w:val="333333"/>
          <w:shd w:val="clear" w:color="auto" w:fill="FFFFFF"/>
        </w:rPr>
        <w:t>三种引号都表示字符串</w:t>
      </w:r>
      <w:r>
        <w:rPr>
          <w:rFonts w:ascii="microsoft yahei" w:hAnsi="microsoft yahei"/>
          <w:color w:val="333333"/>
        </w:rPr>
        <w:br/>
      </w:r>
      <w:r>
        <w:rPr>
          <w:rFonts w:ascii="microsoft yahei" w:hAnsi="microsoft yahei"/>
          <w:color w:val="333333"/>
        </w:rPr>
        <w:br/>
      </w:r>
      <w:r>
        <w:rPr>
          <w:rFonts w:ascii="microsoft yahei" w:hAnsi="microsoft yahei"/>
          <w:color w:val="333333"/>
          <w:shd w:val="clear" w:color="auto" w:fill="FFFFFF"/>
        </w:rPr>
        <w:t>单引号表示的字符串里可包含双引号，当然不能包含单引号</w:t>
      </w:r>
      <w:r>
        <w:rPr>
          <w:rFonts w:ascii="microsoft yahei" w:hAnsi="microsoft yahei"/>
          <w:color w:val="333333"/>
        </w:rPr>
        <w:br/>
      </w:r>
      <w:r>
        <w:rPr>
          <w:rFonts w:ascii="microsoft yahei" w:hAnsi="microsoft yahei"/>
          <w:color w:val="333333"/>
          <w:shd w:val="clear" w:color="auto" w:fill="FFFFFF"/>
        </w:rPr>
        <w:t>双引号表示的字符串里可以包含单引号，字符串都只能有一行</w:t>
      </w:r>
      <w:r>
        <w:rPr>
          <w:rFonts w:ascii="microsoft yahei" w:hAnsi="microsoft yahei"/>
          <w:color w:val="333333"/>
        </w:rPr>
        <w:br/>
      </w:r>
      <w:r>
        <w:rPr>
          <w:rFonts w:ascii="microsoft yahei" w:hAnsi="microsoft yahei"/>
          <w:color w:val="333333"/>
          <w:shd w:val="clear" w:color="auto" w:fill="FFFFFF"/>
        </w:rPr>
        <w:lastRenderedPageBreak/>
        <w:t>三个引号能包含多行字符串，同时常常出现在函数的声明的下一行，来注释函数的功能，与众不同的地方在于，这个注释作为函数的一个默认属性，可以通过</w:t>
      </w:r>
      <w:r>
        <w:rPr>
          <w:rFonts w:ascii="microsoft yahei" w:hAnsi="microsoft yahei"/>
          <w:color w:val="333333"/>
          <w:shd w:val="clear" w:color="auto" w:fill="FFFFFF"/>
        </w:rPr>
        <w:t xml:space="preserve"> </w:t>
      </w:r>
      <w:r>
        <w:rPr>
          <w:rFonts w:ascii="microsoft yahei" w:hAnsi="microsoft yahei"/>
          <w:color w:val="333333"/>
          <w:shd w:val="clear" w:color="auto" w:fill="FFFFFF"/>
        </w:rPr>
        <w:t>函数名</w:t>
      </w:r>
      <w:r>
        <w:rPr>
          <w:rFonts w:ascii="microsoft yahei" w:hAnsi="microsoft yahei"/>
          <w:color w:val="333333"/>
          <w:shd w:val="clear" w:color="auto" w:fill="FFFFFF"/>
        </w:rPr>
        <w:t xml:space="preserve">.__doc__ </w:t>
      </w:r>
      <w:r>
        <w:rPr>
          <w:rFonts w:ascii="microsoft yahei" w:hAnsi="microsoft yahei"/>
          <w:color w:val="333333"/>
          <w:shd w:val="clear" w:color="auto" w:fill="FFFFFF"/>
        </w:rPr>
        <w:t>来访问</w:t>
      </w:r>
    </w:p>
    <w:p w:rsidR="001E509C" w:rsidRPr="001E509C" w:rsidRDefault="009538D1" w:rsidP="001E509C">
      <w:pPr>
        <w:widowControl/>
        <w:shd w:val="clear" w:color="auto" w:fill="FFFFFF"/>
        <w:jc w:val="left"/>
        <w:outlineLvl w:val="0"/>
        <w:rPr>
          <w:rFonts w:ascii="Verdana" w:eastAsia="宋体" w:hAnsi="Verdana" w:cs="宋体"/>
          <w:color w:val="333333"/>
          <w:kern w:val="36"/>
          <w:sz w:val="42"/>
          <w:szCs w:val="42"/>
        </w:rPr>
      </w:pPr>
      <w:hyperlink r:id="rId10" w:history="1">
        <w:r w:rsidR="001E509C" w:rsidRPr="001E509C">
          <w:rPr>
            <w:rFonts w:ascii="Verdana" w:eastAsia="宋体" w:hAnsi="Verdana" w:cs="宋体"/>
            <w:color w:val="333333"/>
            <w:kern w:val="36"/>
            <w:sz w:val="42"/>
            <w:szCs w:val="42"/>
            <w:u w:val="single"/>
          </w:rPr>
          <w:t>python</w:t>
        </w:r>
        <w:r w:rsidR="001E509C" w:rsidRPr="001E509C">
          <w:rPr>
            <w:rFonts w:ascii="Verdana" w:eastAsia="宋体" w:hAnsi="Verdana" w:cs="宋体"/>
            <w:color w:val="333333"/>
            <w:kern w:val="36"/>
            <w:sz w:val="42"/>
            <w:szCs w:val="42"/>
            <w:u w:val="single"/>
          </w:rPr>
          <w:t>单引号和双引号的区别</w:t>
        </w:r>
      </w:hyperlink>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今天在网上爬虫的时候，很奇怪的发现</w:t>
      </w:r>
      <w:r w:rsidRPr="001E509C">
        <w:rPr>
          <w:rFonts w:ascii="Verdana" w:eastAsia="宋体" w:hAnsi="Verdana" w:cs="宋体"/>
          <w:color w:val="333333"/>
          <w:kern w:val="0"/>
          <w:szCs w:val="21"/>
        </w:rPr>
        <w:t>python</w:t>
      </w:r>
      <w:r w:rsidRPr="001E509C">
        <w:rPr>
          <w:rFonts w:ascii="Verdana" w:eastAsia="宋体" w:hAnsi="Verdana" w:cs="宋体"/>
          <w:color w:val="333333"/>
          <w:kern w:val="0"/>
          <w:szCs w:val="21"/>
        </w:rPr>
        <w:t>的字符串既可以用双引号又可以用单引号，于是就上网百度了一下原因。</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原来由于字符串中有可能既有双引号又有单引号，例如：</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；这样看更直观，当然也可以使用转义字符</w:t>
      </w:r>
      <w:r w:rsidRPr="001E509C">
        <w:rPr>
          <w:rFonts w:ascii="Verdana" w:eastAsia="宋体" w:hAnsi="Verdana" w:cs="宋体"/>
          <w:color w:val="333333"/>
          <w:kern w:val="0"/>
          <w:szCs w:val="21"/>
        </w:rPr>
        <w:t>\'</w:t>
      </w:r>
      <w:r w:rsidRPr="001E509C">
        <w:rPr>
          <w:rFonts w:ascii="Verdana" w:eastAsia="宋体" w:hAnsi="Verdana" w:cs="宋体"/>
          <w:color w:val="333333"/>
          <w:kern w:val="0"/>
          <w:szCs w:val="21"/>
        </w:rPr>
        <w:t>代替单引号：</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after="150"/>
        <w:jc w:val="left"/>
        <w:rPr>
          <w:rFonts w:ascii="Verdana" w:eastAsia="宋体" w:hAnsi="Verdana" w:cs="宋体"/>
          <w:color w:val="333333"/>
          <w:kern w:val="0"/>
          <w:szCs w:val="21"/>
        </w:rPr>
      </w:pPr>
      <w:r w:rsidRPr="001E509C">
        <w:rPr>
          <w:rFonts w:ascii="Verdana" w:eastAsia="宋体" w:hAnsi="Verdana" w:cs="宋体"/>
          <w:color w:val="333333"/>
          <w:kern w:val="0"/>
          <w:szCs w:val="21"/>
        </w:rPr>
        <w:t>字符串：</w:t>
      </w:r>
      <w:r w:rsidRPr="001E509C">
        <w:rPr>
          <w:rFonts w:ascii="Verdana" w:eastAsia="宋体" w:hAnsi="Verdana" w:cs="宋体"/>
          <w:color w:val="333333"/>
          <w:kern w:val="0"/>
          <w:szCs w:val="21"/>
        </w:rPr>
        <w:t>demo"1"</w:t>
      </w:r>
      <w:r w:rsidRPr="001E509C">
        <w:rPr>
          <w:rFonts w:ascii="Verdana" w:eastAsia="宋体" w:hAnsi="Verdana" w:cs="宋体"/>
          <w:color w:val="333333"/>
          <w:kern w:val="0"/>
          <w:szCs w:val="21"/>
        </w:rPr>
        <w:t>。</w:t>
      </w:r>
    </w:p>
    <w:p w:rsidR="001E509C" w:rsidRPr="001E509C" w:rsidRDefault="001E509C" w:rsidP="001E509C">
      <w:pPr>
        <w:widowControl/>
        <w:shd w:val="clear" w:color="auto" w:fill="FFFFFF"/>
        <w:spacing w:before="150"/>
        <w:jc w:val="left"/>
        <w:rPr>
          <w:rFonts w:ascii="Verdana" w:eastAsia="宋体" w:hAnsi="Verdana" w:cs="宋体"/>
          <w:color w:val="333333"/>
          <w:kern w:val="0"/>
          <w:szCs w:val="21"/>
        </w:rPr>
      </w:pPr>
      <w:r w:rsidRPr="001E509C">
        <w:rPr>
          <w:rFonts w:ascii="Verdana" w:eastAsia="宋体" w:hAnsi="Verdana" w:cs="宋体"/>
          <w:color w:val="333333"/>
          <w:kern w:val="0"/>
          <w:szCs w:val="21"/>
        </w:rPr>
        <w:t>这时候就可以：</w:t>
      </w:r>
      <w:r w:rsidRPr="001E509C">
        <w:rPr>
          <w:rFonts w:ascii="Verdana" w:eastAsia="宋体" w:hAnsi="Verdana" w:cs="宋体"/>
          <w:color w:val="333333"/>
          <w:kern w:val="0"/>
          <w:szCs w:val="21"/>
        </w:rPr>
        <w:t>str</w:t>
      </w:r>
      <w:r w:rsidRPr="001E509C">
        <w:rPr>
          <w:rFonts w:ascii="Verdana" w:eastAsia="宋体" w:hAnsi="Verdana" w:cs="宋体"/>
          <w:color w:val="333333"/>
          <w:kern w:val="0"/>
          <w:szCs w:val="21"/>
        </w:rPr>
        <w:t xml:space="preserve">　　</w:t>
      </w:r>
      <w:r w:rsidRPr="001E509C">
        <w:rPr>
          <w:rFonts w:ascii="Verdana" w:eastAsia="宋体" w:hAnsi="Verdana" w:cs="宋体"/>
          <w:color w:val="333333"/>
          <w:kern w:val="0"/>
          <w:szCs w:val="21"/>
        </w:rPr>
        <w:t>= 'demo"1"'</w:t>
      </w:r>
      <w:r w:rsidRPr="001E509C">
        <w:rPr>
          <w:rFonts w:ascii="Verdana" w:eastAsia="宋体" w:hAnsi="Verdana" w:cs="宋体"/>
          <w:color w:val="333333"/>
          <w:kern w:val="0"/>
          <w:szCs w:val="21"/>
        </w:rPr>
        <w:t>。</w:t>
      </w:r>
    </w:p>
    <w:p w:rsidR="00B63457" w:rsidRDefault="00B63457" w:rsidP="00690301">
      <w:pPr>
        <w:rPr>
          <w:rFonts w:ascii="microsoft yahei" w:hAnsi="microsoft yahei" w:hint="eastAsia"/>
          <w:color w:val="333333"/>
          <w:shd w:val="clear" w:color="auto" w:fill="FFFFFF"/>
        </w:rPr>
      </w:pPr>
    </w:p>
    <w:p w:rsidR="00AB6C8D" w:rsidRPr="00996C63" w:rsidRDefault="00AB6C8D" w:rsidP="00AB6C8D">
      <w:pPr>
        <w:widowControl/>
        <w:wordWrap w:val="0"/>
        <w:spacing w:line="390" w:lineRule="atLeast"/>
        <w:jc w:val="left"/>
        <w:outlineLvl w:val="0"/>
        <w:rPr>
          <w:rFonts w:ascii="微软雅黑" w:eastAsia="微软雅黑" w:hAnsi="微软雅黑" w:cs="宋体"/>
          <w:b/>
          <w:bCs/>
          <w:color w:val="333333"/>
          <w:kern w:val="36"/>
          <w:sz w:val="24"/>
          <w:szCs w:val="24"/>
        </w:rPr>
      </w:pPr>
      <w:r w:rsidRPr="00996C63">
        <w:rPr>
          <w:rFonts w:ascii="微软雅黑" w:eastAsia="微软雅黑" w:hAnsi="微软雅黑" w:cs="宋体" w:hint="eastAsia"/>
          <w:color w:val="333333"/>
          <w:kern w:val="36"/>
          <w:sz w:val="36"/>
          <w:szCs w:val="36"/>
        </w:rPr>
        <w:t>python中如何从字符串中提取数字？</w:t>
      </w:r>
    </w:p>
    <w:p w:rsidR="00AB6C8D" w:rsidRPr="00996C63" w:rsidRDefault="009538D1" w:rsidP="00AB6C8D">
      <w:pPr>
        <w:widowControl/>
        <w:numPr>
          <w:ilvl w:val="0"/>
          <w:numId w:val="21"/>
        </w:numPr>
        <w:shd w:val="clear" w:color="auto" w:fill="FFFFFF"/>
        <w:jc w:val="left"/>
        <w:rPr>
          <w:rFonts w:ascii="微软雅黑" w:eastAsia="微软雅黑" w:hAnsi="微软雅黑" w:cs="宋体"/>
          <w:color w:val="333333"/>
          <w:kern w:val="0"/>
          <w:sz w:val="24"/>
          <w:szCs w:val="24"/>
        </w:rPr>
      </w:pPr>
      <w:hyperlink r:id="rId11" w:tgtFrame="_blank" w:history="1">
        <w:r w:rsidR="00AB6C8D" w:rsidRPr="00996C63">
          <w:rPr>
            <w:rFonts w:ascii="微软雅黑" w:eastAsia="微软雅黑" w:hAnsi="微软雅黑" w:cs="宋体" w:hint="eastAsia"/>
            <w:color w:val="3F88BF"/>
            <w:kern w:val="0"/>
            <w:sz w:val="24"/>
            <w:szCs w:val="24"/>
            <w:u w:val="single"/>
          </w:rPr>
          <w:t>使用正则表达式</w:t>
        </w:r>
      </w:hyperlink>
      <w:r w:rsidR="00AB6C8D" w:rsidRPr="00996C63">
        <w:rPr>
          <w:rFonts w:ascii="微软雅黑" w:eastAsia="微软雅黑" w:hAnsi="微软雅黑" w:cs="宋体" w:hint="eastAsia"/>
          <w:color w:val="333333"/>
          <w:kern w:val="0"/>
          <w:sz w:val="24"/>
          <w:szCs w:val="24"/>
        </w:rPr>
        <w:t>，用法如下：</w:t>
      </w:r>
    </w:p>
    <w:tbl>
      <w:tblPr>
        <w:tblW w:w="10190" w:type="dxa"/>
        <w:tblCellSpacing w:w="0" w:type="dxa"/>
        <w:tblInd w:w="720" w:type="dxa"/>
        <w:tblCellMar>
          <w:left w:w="0" w:type="dxa"/>
          <w:right w:w="0" w:type="dxa"/>
        </w:tblCellMar>
        <w:tblLook w:val="04A0" w:firstRow="1" w:lastRow="0" w:firstColumn="1" w:lastColumn="0" w:noHBand="0" w:noVBand="1"/>
      </w:tblPr>
      <w:tblGrid>
        <w:gridCol w:w="670"/>
        <w:gridCol w:w="952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8</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9</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10</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13</w:t>
            </w:r>
          </w:p>
        </w:tc>
        <w:tc>
          <w:tcPr>
            <w:tcW w:w="952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总结</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匹配字符串的开始。</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w:t>
            </w:r>
            <w:r w:rsidRPr="00996C63">
              <w:rPr>
                <w:rFonts w:ascii="Consolas" w:eastAsia="宋体" w:hAnsi="Consolas" w:cs="宋体"/>
                <w:kern w:val="0"/>
                <w:sz w:val="24"/>
                <w:szCs w:val="24"/>
              </w:rPr>
              <w:t>匹配字符串的结尾。</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\b </w:t>
            </w:r>
            <w:r w:rsidRPr="00996C63">
              <w:rPr>
                <w:rFonts w:ascii="Consolas" w:eastAsia="宋体" w:hAnsi="Consolas" w:cs="宋体"/>
                <w:kern w:val="0"/>
                <w:sz w:val="24"/>
                <w:szCs w:val="24"/>
              </w:rPr>
              <w:t>匹配一个单词的边界。</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匹配任意数字。</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\D </w:t>
            </w:r>
            <w:r w:rsidRPr="00996C63">
              <w:rPr>
                <w:rFonts w:ascii="Consolas" w:eastAsia="宋体" w:hAnsi="Consolas" w:cs="宋体"/>
                <w:kern w:val="0"/>
                <w:sz w:val="24"/>
                <w:szCs w:val="24"/>
              </w:rPr>
              <w:t>匹配任意非数字字符。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匹配一个可选的</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 (</w:t>
            </w:r>
            <w:r w:rsidRPr="00996C63">
              <w:rPr>
                <w:rFonts w:ascii="Consolas" w:eastAsia="宋体" w:hAnsi="Consolas" w:cs="宋体"/>
                <w:kern w:val="0"/>
                <w:sz w:val="24"/>
                <w:szCs w:val="24"/>
              </w:rPr>
              <w:t>换言之，它匹配</w:t>
            </w:r>
            <w:r w:rsidRPr="00996C63">
              <w:rPr>
                <w:rFonts w:ascii="Consolas" w:eastAsia="宋体" w:hAnsi="Consolas" w:cs="宋体"/>
                <w:kern w:val="0"/>
                <w:sz w:val="24"/>
                <w:szCs w:val="24"/>
              </w:rPr>
              <w:t> 1 </w:t>
            </w:r>
            <w:r w:rsidRPr="00996C63">
              <w:rPr>
                <w:rFonts w:ascii="Consolas" w:eastAsia="宋体" w:hAnsi="Consolas" w:cs="宋体"/>
                <w:kern w:val="0"/>
                <w:sz w:val="24"/>
                <w:szCs w:val="24"/>
              </w:rPr>
              <w:t>次或者</w:t>
            </w:r>
            <w:r w:rsidRPr="00996C63">
              <w:rPr>
                <w:rFonts w:ascii="Consolas" w:eastAsia="宋体" w:hAnsi="Consolas" w:cs="宋体"/>
                <w:kern w:val="0"/>
                <w:sz w:val="24"/>
                <w:szCs w:val="24"/>
              </w:rPr>
              <w:t> 0 </w:t>
            </w:r>
            <w:r w:rsidRPr="00996C63">
              <w:rPr>
                <w:rFonts w:ascii="Consolas" w:eastAsia="宋体" w:hAnsi="Consolas" w:cs="宋体"/>
                <w:kern w:val="0"/>
                <w:sz w:val="24"/>
                <w:szCs w:val="24"/>
              </w:rPr>
              <w:t>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r w:rsidRPr="00996C63">
              <w:rPr>
                <w:rFonts w:ascii="Consolas" w:eastAsia="宋体" w:hAnsi="Consolas" w:cs="宋体"/>
                <w:kern w:val="0"/>
                <w:sz w:val="24"/>
                <w:szCs w:val="24"/>
              </w:rPr>
              <w:t>)</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0</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1</w:t>
            </w:r>
            <w:r w:rsidRPr="00996C63">
              <w:rPr>
                <w:rFonts w:ascii="Consolas" w:eastAsia="宋体" w:hAnsi="Consolas" w:cs="宋体"/>
                <w:kern w:val="0"/>
                <w:sz w:val="24"/>
                <w:szCs w:val="24"/>
              </w:rPr>
              <w:t>次或者多次</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x{n,m} </w:t>
            </w:r>
            <w:r w:rsidRPr="00996C63">
              <w:rPr>
                <w:rFonts w:ascii="Consolas" w:eastAsia="宋体" w:hAnsi="Consolas" w:cs="宋体"/>
                <w:kern w:val="0"/>
                <w:sz w:val="24"/>
                <w:szCs w:val="24"/>
              </w:rPr>
              <w:t>匹配</w:t>
            </w:r>
            <w:r w:rsidRPr="00996C63">
              <w:rPr>
                <w:rFonts w:ascii="Consolas" w:eastAsia="宋体" w:hAnsi="Consolas" w:cs="宋体"/>
                <w:kern w:val="0"/>
                <w:sz w:val="24"/>
                <w:szCs w:val="24"/>
              </w:rPr>
              <w:t> x </w:t>
            </w:r>
            <w:r w:rsidRPr="00996C63">
              <w:rPr>
                <w:rFonts w:ascii="Consolas" w:eastAsia="宋体" w:hAnsi="Consolas" w:cs="宋体"/>
                <w:kern w:val="0"/>
                <w:sz w:val="24"/>
                <w:szCs w:val="24"/>
              </w:rPr>
              <w:t>字符，至少</w:t>
            </w:r>
            <w:r w:rsidRPr="00996C63">
              <w:rPr>
                <w:rFonts w:ascii="Consolas" w:eastAsia="宋体" w:hAnsi="Consolas" w:cs="宋体"/>
                <w:kern w:val="0"/>
                <w:sz w:val="24"/>
                <w:szCs w:val="24"/>
              </w:rPr>
              <w:t> n </w:t>
            </w:r>
            <w:r w:rsidRPr="00996C63">
              <w:rPr>
                <w:rFonts w:ascii="Consolas" w:eastAsia="宋体" w:hAnsi="Consolas" w:cs="宋体"/>
                <w:kern w:val="0"/>
                <w:sz w:val="24"/>
                <w:szCs w:val="24"/>
              </w:rPr>
              <w:t>次，至多</w:t>
            </w:r>
            <w:r w:rsidRPr="00996C63">
              <w:rPr>
                <w:rFonts w:ascii="Consolas" w:eastAsia="宋体" w:hAnsi="Consolas" w:cs="宋体"/>
                <w:kern w:val="0"/>
                <w:sz w:val="24"/>
                <w:szCs w:val="24"/>
              </w:rPr>
              <w:t> m </w:t>
            </w:r>
            <w:r w:rsidRPr="00996C63">
              <w:rPr>
                <w:rFonts w:ascii="Consolas" w:eastAsia="宋体" w:hAnsi="Consolas" w:cs="宋体"/>
                <w:kern w:val="0"/>
                <w:sz w:val="24"/>
                <w:szCs w:val="24"/>
              </w:rPr>
              <w:t>次。</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(a|b|c) </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a</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b</w:t>
            </w:r>
            <w:r w:rsidRPr="00996C63">
              <w:rPr>
                <w:rFonts w:ascii="Consolas" w:eastAsia="宋体" w:hAnsi="Consolas" w:cs="宋体"/>
                <w:kern w:val="0"/>
                <w:sz w:val="24"/>
                <w:szCs w:val="24"/>
              </w:rPr>
              <w:t>，要么匹配</w:t>
            </w:r>
            <w:r w:rsidRPr="00996C63">
              <w:rPr>
                <w:rFonts w:ascii="Consolas" w:eastAsia="宋体" w:hAnsi="Consolas" w:cs="宋体"/>
                <w:kern w:val="0"/>
                <w:sz w:val="24"/>
                <w:szCs w:val="24"/>
              </w:rPr>
              <w:t> c</w:t>
            </w:r>
            <w:r w:rsidRPr="00996C63">
              <w:rPr>
                <w:rFonts w:ascii="Consolas" w:eastAsia="宋体" w:hAnsi="Consolas" w:cs="宋体"/>
                <w:kern w:val="0"/>
                <w:sz w:val="24"/>
                <w:szCs w:val="24"/>
              </w:rPr>
              <w:t>。</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(x) </w:t>
            </w:r>
            <w:r w:rsidRPr="00996C63">
              <w:rPr>
                <w:rFonts w:ascii="Consolas" w:eastAsia="宋体" w:hAnsi="Consolas" w:cs="宋体"/>
                <w:kern w:val="0"/>
                <w:sz w:val="24"/>
                <w:szCs w:val="24"/>
              </w:rPr>
              <w:t>一般情况下表示一个记忆组</w:t>
            </w:r>
            <w:r w:rsidRPr="00996C63">
              <w:rPr>
                <w:rFonts w:ascii="Consolas" w:eastAsia="宋体" w:hAnsi="Consolas" w:cs="宋体"/>
                <w:kern w:val="0"/>
                <w:sz w:val="24"/>
                <w:szCs w:val="24"/>
              </w:rPr>
              <w:t> (remembered group)</w:t>
            </w:r>
            <w:r w:rsidRPr="00996C63">
              <w:rPr>
                <w:rFonts w:ascii="Consolas" w:eastAsia="宋体" w:hAnsi="Consolas" w:cs="宋体"/>
                <w:kern w:val="0"/>
                <w:sz w:val="24"/>
                <w:szCs w:val="24"/>
              </w:rPr>
              <w:t>。你可以利用</w:t>
            </w:r>
            <w:r w:rsidRPr="00996C63">
              <w:rPr>
                <w:rFonts w:ascii="Consolas" w:eastAsia="宋体" w:hAnsi="Consolas" w:cs="宋体"/>
                <w:kern w:val="0"/>
                <w:sz w:val="24"/>
                <w:szCs w:val="24"/>
              </w:rPr>
              <w:t> re.search </w:t>
            </w:r>
            <w:r w:rsidRPr="00996C63">
              <w:rPr>
                <w:rFonts w:ascii="Consolas" w:eastAsia="宋体" w:hAnsi="Consolas" w:cs="宋体"/>
                <w:kern w:val="0"/>
                <w:sz w:val="24"/>
                <w:szCs w:val="24"/>
              </w:rPr>
              <w:t>函数返回对象的</w:t>
            </w:r>
            <w:r w:rsidRPr="00996C63">
              <w:rPr>
                <w:rFonts w:ascii="Consolas" w:eastAsia="宋体" w:hAnsi="Consolas" w:cs="宋体"/>
                <w:kern w:val="0"/>
                <w:sz w:val="24"/>
                <w:szCs w:val="24"/>
              </w:rPr>
              <w:t> groups() </w:t>
            </w:r>
            <w:r w:rsidRPr="00996C63">
              <w:rPr>
                <w:rFonts w:ascii="Consolas" w:eastAsia="宋体" w:hAnsi="Consolas" w:cs="宋体"/>
                <w:kern w:val="0"/>
                <w:sz w:val="24"/>
                <w:szCs w:val="24"/>
              </w:rPr>
              <w:t>函数获取它的值。</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r w:rsidRPr="00996C63">
              <w:rPr>
                <w:rFonts w:ascii="Consolas" w:eastAsia="宋体" w:hAnsi="Consolas" w:cs="宋体"/>
                <w:kern w:val="0"/>
                <w:sz w:val="24"/>
                <w:szCs w:val="24"/>
              </w:rPr>
              <w:t>正则表达式中的点号通常意味着</w:t>
            </w:r>
            <w:r w:rsidRPr="00996C63">
              <w:rPr>
                <w:rFonts w:ascii="Consolas" w:eastAsia="宋体" w:hAnsi="Consolas" w:cs="宋体"/>
                <w:kern w:val="0"/>
                <w:sz w:val="24"/>
                <w:szCs w:val="24"/>
              </w:rPr>
              <w:t> “</w:t>
            </w:r>
            <w:r w:rsidRPr="00996C63">
              <w:rPr>
                <w:rFonts w:ascii="Consolas" w:eastAsia="宋体" w:hAnsi="Consolas" w:cs="宋体"/>
                <w:kern w:val="0"/>
                <w:sz w:val="24"/>
                <w:szCs w:val="24"/>
              </w:rPr>
              <w:t>匹配任意单字符</w:t>
            </w:r>
            <w:r w:rsidRPr="00996C63">
              <w:rPr>
                <w:rFonts w:ascii="Consolas" w:eastAsia="宋体" w:hAnsi="Consolas" w:cs="宋体"/>
                <w:kern w:val="0"/>
                <w:sz w:val="24"/>
                <w:szCs w:val="24"/>
              </w:rPr>
              <w:t>”</w:t>
            </w:r>
          </w:p>
        </w:tc>
      </w:tr>
    </w:tbl>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解题思路：</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2.1 既然是提取数字，那么数字的形式一般是：整数，小数，整数加小数；</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2.2 所以一般是形如：----.-----；</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2.3 根据上述正则表达式的含义，可写出如下的表达式："\d+\.?\d*"；</w:t>
      </w:r>
    </w:p>
    <w:p w:rsidR="00AB6C8D" w:rsidRPr="00996C63" w:rsidRDefault="00AB6C8D" w:rsidP="00AB6C8D">
      <w:pPr>
        <w:widowControl/>
        <w:shd w:val="clear" w:color="auto" w:fill="FFFFFF"/>
        <w:ind w:left="720"/>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lastRenderedPageBreak/>
        <w:t>2.4 \d+匹配1次或者多次数字，注意这里不要写成*，因为即便是小数，</w:t>
      </w:r>
      <w:hyperlink r:id="rId12"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之前也得有一个数字；\.?这个是匹配</w:t>
      </w:r>
      <w:hyperlink r:id="rId13"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的，可能有，也可能没有；\d*这个是匹配</w:t>
      </w:r>
      <w:hyperlink r:id="rId14" w:tgtFrame="_blank" w:history="1">
        <w:r w:rsidRPr="00996C63">
          <w:rPr>
            <w:rFonts w:ascii="微软雅黑" w:eastAsia="微软雅黑" w:hAnsi="微软雅黑" w:cs="宋体" w:hint="eastAsia"/>
            <w:color w:val="3F88BF"/>
            <w:kern w:val="0"/>
            <w:sz w:val="24"/>
            <w:szCs w:val="24"/>
          </w:rPr>
          <w:t>小数点</w:t>
        </w:r>
      </w:hyperlink>
      <w:r w:rsidRPr="00996C63">
        <w:rPr>
          <w:rFonts w:ascii="微软雅黑" w:eastAsia="微软雅黑" w:hAnsi="微软雅黑" w:cs="宋体" w:hint="eastAsia"/>
          <w:color w:val="333333"/>
          <w:kern w:val="0"/>
          <w:sz w:val="24"/>
          <w:szCs w:val="24"/>
        </w:rPr>
        <w:t>之后的数字的，所以是0个或者多个；</w:t>
      </w:r>
    </w:p>
    <w:p w:rsidR="00AB6C8D" w:rsidRPr="00996C63" w:rsidRDefault="00AB6C8D" w:rsidP="00AB6C8D">
      <w:pPr>
        <w:widowControl/>
        <w:numPr>
          <w:ilvl w:val="0"/>
          <w:numId w:val="21"/>
        </w:numPr>
        <w:shd w:val="clear" w:color="auto" w:fill="FFFFFF"/>
        <w:jc w:val="left"/>
        <w:rPr>
          <w:rFonts w:ascii="微软雅黑" w:eastAsia="微软雅黑" w:hAnsi="微软雅黑" w:cs="宋体"/>
          <w:color w:val="333333"/>
          <w:kern w:val="0"/>
          <w:sz w:val="24"/>
          <w:szCs w:val="24"/>
        </w:rPr>
      </w:pPr>
      <w:r w:rsidRPr="00996C63">
        <w:rPr>
          <w:rFonts w:ascii="微软雅黑" w:eastAsia="微软雅黑" w:hAnsi="微软雅黑" w:cs="宋体" w:hint="eastAsia"/>
          <w:color w:val="333333"/>
          <w:kern w:val="0"/>
          <w:sz w:val="24"/>
          <w:szCs w:val="24"/>
        </w:rPr>
        <w:t>代码如下：</w:t>
      </w:r>
    </w:p>
    <w:tbl>
      <w:tblPr>
        <w:tblW w:w="10190" w:type="dxa"/>
        <w:tblCellSpacing w:w="0" w:type="dxa"/>
        <w:tblInd w:w="720" w:type="dxa"/>
        <w:tblCellMar>
          <w:left w:w="0" w:type="dxa"/>
          <w:right w:w="0" w:type="dxa"/>
        </w:tblCellMar>
        <w:tblLook w:val="04A0" w:firstRow="1" w:lastRow="0" w:firstColumn="1" w:lastColumn="0" w:noHBand="0" w:noVBand="1"/>
      </w:tblPr>
      <w:tblGrid>
        <w:gridCol w:w="560"/>
        <w:gridCol w:w="9630"/>
      </w:tblGrid>
      <w:tr w:rsidR="00AB6C8D" w:rsidRPr="00996C63" w:rsidTr="00D553F8">
        <w:trPr>
          <w:tblCellSpacing w:w="0" w:type="dxa"/>
        </w:trPr>
        <w:tc>
          <w:tcPr>
            <w:tcW w:w="0" w:type="auto"/>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1</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3</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4</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5</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6</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7</w:t>
            </w:r>
          </w:p>
        </w:tc>
        <w:tc>
          <w:tcPr>
            <w:tcW w:w="9630" w:type="dxa"/>
            <w:vAlign w:val="center"/>
            <w:hideMark/>
          </w:tcPr>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 coding: cp936 -*-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import re</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string="A1.45</w:t>
            </w:r>
            <w:r w:rsidRPr="00996C63">
              <w:rPr>
                <w:rFonts w:ascii="Consolas" w:eastAsia="宋体" w:hAnsi="Consolas" w:cs="宋体"/>
                <w:kern w:val="0"/>
                <w:sz w:val="24"/>
                <w:szCs w:val="24"/>
              </w:rPr>
              <w:t>，</w:t>
            </w:r>
            <w:r w:rsidRPr="00996C63">
              <w:rPr>
                <w:rFonts w:ascii="Consolas" w:eastAsia="宋体" w:hAnsi="Consolas" w:cs="宋体"/>
                <w:kern w:val="0"/>
                <w:sz w:val="24"/>
                <w:szCs w:val="24"/>
              </w:rPr>
              <w:t>b5</w:t>
            </w:r>
            <w:r w:rsidRPr="00996C63">
              <w:rPr>
                <w:rFonts w:ascii="Consolas" w:eastAsia="宋体" w:hAnsi="Consolas" w:cs="宋体"/>
                <w:kern w:val="0"/>
                <w:sz w:val="24"/>
                <w:szCs w:val="24"/>
              </w:rPr>
              <w:t>，</w:t>
            </w:r>
            <w:r w:rsidRPr="00996C63">
              <w:rPr>
                <w:rFonts w:ascii="Consolas" w:eastAsia="宋体" w:hAnsi="Consolas" w:cs="宋体"/>
                <w:kern w:val="0"/>
                <w:sz w:val="24"/>
                <w:szCs w:val="24"/>
              </w:rPr>
              <w:t>6.45</w:t>
            </w:r>
            <w:r w:rsidRPr="00996C63">
              <w:rPr>
                <w:rFonts w:ascii="Consolas" w:eastAsia="宋体" w:hAnsi="Consolas" w:cs="宋体"/>
                <w:kern w:val="0"/>
                <w:sz w:val="24"/>
                <w:szCs w:val="24"/>
              </w:rPr>
              <w:t>，</w:t>
            </w:r>
            <w:r w:rsidRPr="00996C63">
              <w:rPr>
                <w:rFonts w:ascii="Consolas" w:eastAsia="宋体" w:hAnsi="Consolas" w:cs="宋体"/>
                <w:kern w:val="0"/>
                <w:sz w:val="24"/>
                <w:szCs w:val="24"/>
              </w:rPr>
              <w:t>8.82"</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print re.findall(r"\d+\.?\d*",string)</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w:t>
            </w:r>
          </w:p>
          <w:p w:rsidR="00AB6C8D" w:rsidRPr="00996C63" w:rsidRDefault="00AB6C8D" w:rsidP="00D553F8">
            <w:pPr>
              <w:widowControl/>
              <w:jc w:val="left"/>
              <w:rPr>
                <w:rFonts w:ascii="Consolas" w:eastAsia="宋体" w:hAnsi="Consolas" w:cs="宋体"/>
                <w:kern w:val="0"/>
                <w:sz w:val="24"/>
                <w:szCs w:val="24"/>
              </w:rPr>
            </w:pPr>
            <w:r w:rsidRPr="00996C63">
              <w:rPr>
                <w:rFonts w:ascii="Consolas" w:eastAsia="宋体" w:hAnsi="Consolas" w:cs="宋体"/>
                <w:kern w:val="0"/>
                <w:sz w:val="24"/>
                <w:szCs w:val="24"/>
              </w:rPr>
              <w:t># ['1.45', '5', '6.45', '8.82']</w:t>
            </w:r>
          </w:p>
        </w:tc>
      </w:tr>
    </w:tbl>
    <w:p w:rsidR="00AB6C8D" w:rsidRDefault="00AB6C8D" w:rsidP="00AB6C8D"/>
    <w:p w:rsidR="00BC7562" w:rsidRDefault="00BC7562"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BC7562">
        <w:rPr>
          <w:rFonts w:ascii="微软雅黑" w:eastAsia="微软雅黑" w:hAnsi="微软雅黑" w:cs="宋体" w:hint="eastAsia"/>
          <w:color w:val="333333"/>
          <w:kern w:val="0"/>
          <w:sz w:val="24"/>
          <w:szCs w:val="24"/>
        </w:rPr>
        <w:t>Python中字符串前面加上 r   表示原生字符串，</w:t>
      </w:r>
      <w:r w:rsidRPr="00BC7562">
        <w:rPr>
          <w:rFonts w:ascii="微软雅黑" w:eastAsia="微软雅黑" w:hAnsi="微软雅黑" w:cs="宋体" w:hint="eastAsia"/>
          <w:color w:val="333333"/>
          <w:kern w:val="0"/>
          <w:sz w:val="24"/>
          <w:szCs w:val="24"/>
        </w:rPr>
        <w:br/>
        <w:t>与大多数编程语言相同，正则表达式里使用"\"作为</w:t>
      </w:r>
      <w:hyperlink r:id="rId15" w:tgtFrame="_blank" w:history="1">
        <w:r w:rsidRPr="00BC7562">
          <w:rPr>
            <w:rFonts w:ascii="微软雅黑" w:eastAsia="微软雅黑" w:hAnsi="微软雅黑" w:cs="宋体" w:hint="eastAsia"/>
            <w:color w:val="3F88BF"/>
            <w:kern w:val="0"/>
            <w:sz w:val="24"/>
            <w:szCs w:val="24"/>
          </w:rPr>
          <w:t>转义字符</w:t>
        </w:r>
      </w:hyperlink>
      <w:r w:rsidRPr="00BC7562">
        <w:rPr>
          <w:rFonts w:ascii="微软雅黑" w:eastAsia="微软雅黑" w:hAnsi="微软雅黑" w:cs="宋体" w:hint="eastAsia"/>
          <w:color w:val="333333"/>
          <w:kern w:val="0"/>
          <w:sz w:val="24"/>
          <w:szCs w:val="24"/>
        </w:rPr>
        <w:t>，这就可能造成反斜杠困扰。假如你需要匹配文本中的字符"\"，那么使用编程语言表示的正则表达式里将需要4个反斜杠"\\\\"：前两个和后两个分别用于在编程语言里转义成反斜杠，转换成两个反斜杠后再在正则表达式里转义成一个反斜杠。Python里的原生字符串很好地解决了这个问题，这个例子中的正则表达式可以使用r"\\"表示。同样，匹配一个数字的"\\d"可以写成r"\d"。有了原生字符串，你再也不用担心是不是漏写了反斜杠，写出来的表达式也更直观。</w:t>
      </w:r>
    </w:p>
    <w:p w:rsidR="00C11F61" w:rsidRDefault="00C11F61" w:rsidP="00BC75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p>
    <w:p w:rsidR="00C11F61" w:rsidRDefault="00C11F61" w:rsidP="00C11F61">
      <w:pPr>
        <w:pStyle w:val="1"/>
        <w:shd w:val="clear" w:color="auto" w:fill="FFFFFF"/>
        <w:wordWrap w:val="0"/>
        <w:spacing w:before="0" w:beforeAutospacing="0" w:after="0" w:afterAutospacing="0" w:line="390" w:lineRule="atLeast"/>
        <w:rPr>
          <w:rFonts w:ascii="微软雅黑" w:eastAsia="微软雅黑" w:hAnsi="微软雅黑"/>
          <w:sz w:val="24"/>
          <w:szCs w:val="24"/>
        </w:rPr>
      </w:pPr>
      <w:r>
        <w:rPr>
          <w:rStyle w:val="ask-title"/>
          <w:rFonts w:ascii="微软雅黑" w:eastAsia="微软雅黑" w:hAnsi="微软雅黑" w:hint="eastAsia"/>
          <w:b w:val="0"/>
          <w:bCs w:val="0"/>
          <w:sz w:val="36"/>
          <w:szCs w:val="36"/>
        </w:rPr>
        <w:t>python 正则表达式 groups和group有什么区别</w:t>
      </w:r>
      <w:r>
        <w:rPr>
          <w:rStyle w:val="apple-converted-space"/>
          <w:rFonts w:ascii="微软雅黑" w:eastAsia="微软雅黑" w:hAnsi="微软雅黑" w:hint="eastAsia"/>
          <w:sz w:val="24"/>
          <w:szCs w:val="24"/>
        </w:rPr>
        <w:t> </w:t>
      </w:r>
      <w:r>
        <w:rPr>
          <w:rStyle w:val="a7"/>
          <w:rFonts w:ascii="微软雅黑" w:eastAsia="微软雅黑" w:hAnsi="微软雅黑" w:hint="eastAsia"/>
          <w:b w:val="0"/>
          <w:bCs w:val="0"/>
          <w:i w:val="0"/>
          <w:iCs w:val="0"/>
          <w:color w:val="EE5E0F"/>
          <w:sz w:val="21"/>
          <w:szCs w:val="21"/>
        </w:rPr>
        <w:t>5</w:t>
      </w:r>
    </w:p>
    <w:p w:rsidR="00C11F61" w:rsidRDefault="00C11F61" w:rsidP="00C11F61">
      <w:pPr>
        <w:shd w:val="clear" w:color="auto" w:fill="FFFFFF"/>
        <w:wordWrap w:val="0"/>
        <w:spacing w:line="360" w:lineRule="atLeast"/>
        <w:rPr>
          <w:rFonts w:ascii="微软雅黑" w:eastAsia="微软雅黑" w:hAnsi="微软雅黑"/>
          <w:szCs w:val="21"/>
        </w:rPr>
      </w:pPr>
      <w:r>
        <w:rPr>
          <w:rStyle w:val="con"/>
          <w:rFonts w:ascii="微软雅黑" w:eastAsia="微软雅黑" w:hAnsi="微软雅黑" w:hint="eastAsia"/>
          <w:szCs w:val="21"/>
        </w:rPr>
        <w:t>为什么</w:t>
      </w:r>
      <w:r>
        <w:rPr>
          <w:rStyle w:val="apple-converted-space"/>
          <w:rFonts w:ascii="微软雅黑" w:eastAsia="微软雅黑" w:hAnsi="微软雅黑" w:hint="eastAsia"/>
          <w:szCs w:val="21"/>
        </w:rPr>
        <w:t> </w:t>
      </w:r>
      <w:r>
        <w:rPr>
          <w:rFonts w:ascii="微软雅黑" w:eastAsia="微软雅黑" w:hAnsi="微软雅黑" w:hint="eastAsia"/>
          <w:szCs w:val="21"/>
        </w:rPr>
        <w:br/>
      </w:r>
      <w:r>
        <w:rPr>
          <w:rStyle w:val="con"/>
          <w:rFonts w:ascii="微软雅黑" w:eastAsia="微软雅黑" w:hAnsi="微软雅黑" w:hint="eastAsia"/>
          <w:szCs w:val="21"/>
        </w:rPr>
        <w:t>m = re.match("([abc])+", "abc")</w:t>
      </w:r>
      <w:r>
        <w:rPr>
          <w:rFonts w:ascii="微软雅黑" w:eastAsia="微软雅黑" w:hAnsi="微软雅黑" w:hint="eastAsia"/>
          <w:szCs w:val="21"/>
        </w:rPr>
        <w:br/>
      </w:r>
      <w:r>
        <w:rPr>
          <w:rStyle w:val="con"/>
          <w:rFonts w:ascii="微软雅黑" w:eastAsia="微软雅黑" w:hAnsi="微软雅黑" w:hint="eastAsia"/>
          <w:szCs w:val="21"/>
        </w:rPr>
        <w:t>print m.groups()</w:t>
      </w:r>
      <w:r>
        <w:rPr>
          <w:rFonts w:ascii="微软雅黑" w:eastAsia="微软雅黑" w:hAnsi="微软雅黑" w:hint="eastAsia"/>
          <w:szCs w:val="21"/>
        </w:rPr>
        <w:br/>
      </w:r>
      <w:r>
        <w:rPr>
          <w:rStyle w:val="con"/>
          <w:rFonts w:ascii="微软雅黑" w:eastAsia="微软雅黑" w:hAnsi="微软雅黑" w:hint="eastAsia"/>
          <w:szCs w:val="21"/>
        </w:rPr>
        <w:t>返回的只有('c',) 而不是 abc</w:t>
      </w:r>
      <w:r>
        <w:rPr>
          <w:rFonts w:ascii="微软雅黑" w:eastAsia="微软雅黑" w:hAnsi="微软雅黑" w:hint="eastAsia"/>
          <w:szCs w:val="21"/>
        </w:rPr>
        <w:br/>
      </w:r>
      <w:r>
        <w:rPr>
          <w:rStyle w:val="con"/>
          <w:rFonts w:ascii="微软雅黑" w:eastAsia="微软雅黑" w:hAnsi="微软雅黑" w:hint="eastAsia"/>
          <w:szCs w:val="21"/>
        </w:rPr>
        <w:lastRenderedPageBreak/>
        <w:t>而 print m.group() 就能返回整个的字符串</w:t>
      </w:r>
      <w:r>
        <w:rPr>
          <w:rFonts w:ascii="微软雅黑" w:eastAsia="微软雅黑" w:hAnsi="微软雅黑" w:hint="eastAsia"/>
          <w:szCs w:val="21"/>
        </w:rPr>
        <w:br/>
      </w:r>
      <w:r>
        <w:rPr>
          <w:rStyle w:val="con"/>
          <w:rFonts w:ascii="微软雅黑" w:eastAsia="微软雅黑" w:hAnsi="微软雅黑" w:hint="eastAsia"/>
          <w:szCs w:val="21"/>
        </w:rPr>
        <w:t>他们到底有什么区别呢 网上的解释我看的不是太明白</w:t>
      </w:r>
    </w:p>
    <w:p w:rsidR="00C11F61" w:rsidRDefault="00C11F61" w:rsidP="00C11F61">
      <w:pPr>
        <w:rPr>
          <w:rFonts w:ascii="微软雅黑" w:eastAsia="微软雅黑" w:hAnsi="微软雅黑"/>
        </w:rPr>
      </w:pPr>
      <w:r>
        <w:rPr>
          <w:rStyle w:val="answer-title"/>
          <w:rFonts w:ascii="微软雅黑" w:eastAsia="微软雅黑" w:hAnsi="微软雅黑" w:hint="eastAsia"/>
          <w:color w:val="35B558"/>
          <w:sz w:val="33"/>
          <w:szCs w:val="33"/>
        </w:rPr>
        <w:t>最佳答案</w:t>
      </w:r>
    </w:p>
    <w:p w:rsidR="00C11F61" w:rsidRDefault="00C11F61" w:rsidP="00C11F61">
      <w:pPr>
        <w:pStyle w:val="a8"/>
        <w:shd w:val="clear" w:color="auto" w:fill="FFFFFF"/>
        <w:wordWrap w:val="0"/>
        <w:spacing w:before="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group和groups是两个不同的函数。一般，m.group(N) 返回第N组括号匹配的字符。而m.group() == m.group(0) == 所有匹配的字符，与括号无关，这个是</w:t>
      </w:r>
      <w:hyperlink r:id="rId16" w:tgtFrame="_blank" w:history="1">
        <w:r>
          <w:rPr>
            <w:rStyle w:val="a3"/>
            <w:rFonts w:ascii="微软雅黑" w:eastAsia="微软雅黑" w:hAnsi="微软雅黑" w:hint="eastAsia"/>
            <w:color w:val="3F88BF"/>
          </w:rPr>
          <w:t>API</w:t>
        </w:r>
      </w:hyperlink>
      <w:r>
        <w:rPr>
          <w:rFonts w:ascii="微软雅黑" w:eastAsia="微软雅黑" w:hAnsi="微软雅黑" w:hint="eastAsia"/>
          <w:color w:val="333333"/>
        </w:rPr>
        <w:t>规定的。m.groups() 返回所有括号匹配的字符，以tuple格式。m.groups() == (m.group(0), m.group(1), ...)</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正则表达式中，group（）用来提取分组截获的字符串，（）用来分组。</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组是通过 "(" 和 ")" 元字符来标识的。 "(" 和 ")" 有很多在数学表达式中相同的意思；它们一起把在它们里面的表达式组成一组。举个例子，你可以用重复限制符，象 *, +, ?, 和 {m,n}，来重复组里的内容，比如说(ab)* 将匹配零或更多个重复的 "ab"。</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如果不引入括号，整个个表达式作为一个组，是group(0)</w:t>
      </w:r>
    </w:p>
    <w:p w:rsidR="00C11F61" w:rsidRDefault="00C11F61"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r>
        <w:rPr>
          <w:rFonts w:ascii="微软雅黑" w:eastAsia="微软雅黑" w:hAnsi="微软雅黑" w:hint="eastAsia"/>
          <w:color w:val="333333"/>
        </w:rPr>
        <w:t>对于题目中的例子：m = re.match("([abc])+", "abc")+号在括号外面。括号最多匹配到一个字符，要么是a， 要么是c，这个python引擎匹配的是末尾的c。而m.group() == m.group(0) 这个返回的是整个匹配的字符串"abc".</w:t>
      </w: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Default="009B6CAC"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9B6CAC" w:rsidRPr="00A61963" w:rsidRDefault="009B6CAC" w:rsidP="00C11F61">
      <w:pPr>
        <w:pStyle w:val="a8"/>
        <w:shd w:val="clear" w:color="auto" w:fill="FFFFFF"/>
        <w:wordWrap w:val="0"/>
        <w:spacing w:before="390" w:beforeAutospacing="0" w:after="390" w:afterAutospacing="0" w:line="435" w:lineRule="atLeast"/>
        <w:rPr>
          <w:rFonts w:ascii="Tahoma" w:hAnsi="Tahoma" w:cs="Tahoma"/>
          <w:b/>
          <w:i/>
          <w:color w:val="222222"/>
          <w:sz w:val="21"/>
          <w:szCs w:val="21"/>
          <w:u w:val="single"/>
        </w:rPr>
      </w:pPr>
      <w:r w:rsidRPr="00A61963">
        <w:rPr>
          <w:rFonts w:ascii="Tahoma" w:hAnsi="Tahoma" w:cs="Tahoma"/>
          <w:b/>
          <w:i/>
          <w:color w:val="222222"/>
          <w:sz w:val="21"/>
          <w:szCs w:val="21"/>
          <w:u w:val="single"/>
        </w:rPr>
        <w:lastRenderedPageBreak/>
        <w:t>总的来说就是</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是</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解释器的内码，所有代码文件在导入并执行时，</w:t>
      </w:r>
      <w:r w:rsidRPr="00A61963">
        <w:rPr>
          <w:rFonts w:ascii="Tahoma" w:hAnsi="Tahoma" w:cs="Tahoma"/>
          <w:b/>
          <w:i/>
          <w:color w:val="222222"/>
          <w:sz w:val="21"/>
          <w:szCs w:val="21"/>
          <w:u w:val="single"/>
        </w:rPr>
        <w:t>python</w:t>
      </w:r>
      <w:r w:rsidRPr="00A61963">
        <w:rPr>
          <w:rFonts w:ascii="Tahoma" w:hAnsi="Tahoma" w:cs="Tahoma"/>
          <w:b/>
          <w:i/>
          <w:color w:val="222222"/>
          <w:sz w:val="21"/>
          <w:szCs w:val="21"/>
          <w:u w:val="single"/>
        </w:rPr>
        <w:t>解释器会先将字符串使用你指定的编码形式解码成</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，然后再进行各种操作。所以不管是对字符串的操作，还是正则表达式，还是读写文件等等最好都通过</w:t>
      </w:r>
      <w:r w:rsidRPr="00A61963">
        <w:rPr>
          <w:rFonts w:ascii="Tahoma" w:hAnsi="Tahoma" w:cs="Tahoma"/>
          <w:b/>
          <w:i/>
          <w:color w:val="222222"/>
          <w:sz w:val="21"/>
          <w:szCs w:val="21"/>
          <w:u w:val="single"/>
        </w:rPr>
        <w:t>unicode</w:t>
      </w:r>
      <w:r w:rsidRPr="00A61963">
        <w:rPr>
          <w:rFonts w:ascii="Tahoma" w:hAnsi="Tahoma" w:cs="Tahoma"/>
          <w:b/>
          <w:i/>
          <w:color w:val="222222"/>
          <w:sz w:val="21"/>
          <w:szCs w:val="21"/>
          <w:u w:val="single"/>
        </w:rPr>
        <w:t>来进行。</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1.python3.x默认的编码是utf-8..</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2.unicode问题请参考:</w:t>
      </w:r>
      <w:hyperlink r:id="rId17" w:history="1">
        <w:r w:rsidRPr="0005224F">
          <w:rPr>
            <w:rFonts w:ascii="宋体" w:eastAsia="宋体" w:hAnsi="宋体" w:cs="宋体"/>
            <w:color w:val="0000FF"/>
            <w:kern w:val="0"/>
            <w:sz w:val="24"/>
            <w:szCs w:val="24"/>
            <w:u w:val="single"/>
          </w:rPr>
          <w:t>https://www.zhihu.com/question/23374078</w:t>
        </w:r>
      </w:hyperlink>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3.py3.x编码问题引入了byte和unicode概念,对字符串类型的区别更加清晰明确.</w:t>
      </w:r>
    </w:p>
    <w:p w:rsidR="0005224F" w:rsidRPr="0005224F" w:rsidRDefault="0005224F" w:rsidP="0005224F">
      <w:pPr>
        <w:widowControl/>
        <w:spacing w:before="100" w:beforeAutospacing="1" w:after="100" w:afterAutospacing="1"/>
        <w:jc w:val="left"/>
        <w:rPr>
          <w:rFonts w:ascii="宋体" w:eastAsia="宋体" w:hAnsi="宋体" w:cs="宋体"/>
          <w:kern w:val="0"/>
          <w:sz w:val="24"/>
          <w:szCs w:val="24"/>
        </w:rPr>
      </w:pPr>
      <w:r w:rsidRPr="0005224F">
        <w:rPr>
          <w:rFonts w:ascii="宋体" w:eastAsia="宋体" w:hAnsi="宋体" w:cs="宋体"/>
          <w:kern w:val="0"/>
          <w:sz w:val="24"/>
          <w:szCs w:val="24"/>
        </w:rPr>
        <w:t>5.WINDOWS系统默认编码是GBK.常用的LINUX默认编码是UNICODE.</w:t>
      </w:r>
    </w:p>
    <w:p w:rsidR="0005224F" w:rsidRPr="00A739ED" w:rsidRDefault="0005224F" w:rsidP="00C11F61">
      <w:pPr>
        <w:pStyle w:val="a8"/>
        <w:shd w:val="clear" w:color="auto" w:fill="FFFFFF"/>
        <w:wordWrap w:val="0"/>
        <w:spacing w:before="390" w:beforeAutospacing="0" w:after="390" w:afterAutospacing="0" w:line="435" w:lineRule="atLeast"/>
        <w:rPr>
          <w:rFonts w:ascii="Tahoma" w:hAnsi="Tahoma" w:cs="Tahoma"/>
          <w:b/>
          <w:color w:val="222222"/>
          <w:sz w:val="21"/>
          <w:szCs w:val="21"/>
        </w:rPr>
      </w:pPr>
    </w:p>
    <w:p w:rsidR="006729CD" w:rsidRDefault="006729CD"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**1.Python2</w:t>
      </w:r>
      <w:r>
        <w:rPr>
          <w:rFonts w:ascii="microsoft yahei" w:hAnsi="microsoft yahei"/>
          <w:color w:val="434343"/>
          <w:shd w:val="clear" w:color="auto" w:fill="FFFFFF"/>
        </w:rPr>
        <w:t>中默认的字符编码是</w:t>
      </w:r>
      <w:r>
        <w:rPr>
          <w:rFonts w:ascii="microsoft yahei" w:hAnsi="microsoft yahei"/>
          <w:color w:val="434343"/>
          <w:shd w:val="clear" w:color="auto" w:fill="FFFFFF"/>
        </w:rPr>
        <w:t>ASCII</w:t>
      </w:r>
      <w:r>
        <w:rPr>
          <w:rFonts w:ascii="microsoft yahei" w:hAnsi="microsoft yahei"/>
          <w:color w:val="434343"/>
          <w:shd w:val="clear" w:color="auto" w:fill="FFFFFF"/>
        </w:rPr>
        <w:t>码。</w:t>
      </w:r>
      <w:r>
        <w:rPr>
          <w:rFonts w:ascii="microsoft yahei" w:hAnsi="microsoft yahei"/>
          <w:color w:val="434343"/>
          <w:shd w:val="clear" w:color="auto" w:fill="FFFFFF"/>
        </w:rPr>
        <w:t xml:space="preserve"> 2.Python2</w:t>
      </w:r>
      <w:r>
        <w:rPr>
          <w:rFonts w:ascii="microsoft yahei" w:hAnsi="microsoft yahei"/>
          <w:color w:val="434343"/>
          <w:shd w:val="clear" w:color="auto" w:fill="FFFFFF"/>
        </w:rPr>
        <w:t>中字符串有</w:t>
      </w:r>
      <w:r>
        <w:rPr>
          <w:rFonts w:ascii="microsoft yahei" w:hAnsi="microsoft yahei"/>
          <w:color w:val="434343"/>
          <w:shd w:val="clear" w:color="auto" w:fill="FFFFFF"/>
        </w:rPr>
        <w:t>str</w:t>
      </w:r>
      <w:r>
        <w:rPr>
          <w:rFonts w:ascii="microsoft yahei" w:hAnsi="microsoft yahei"/>
          <w:color w:val="434343"/>
          <w:shd w:val="clear" w:color="auto" w:fill="FFFFFF"/>
        </w:rPr>
        <w:t>和</w:t>
      </w:r>
      <w:r>
        <w:rPr>
          <w:rFonts w:ascii="microsoft yahei" w:hAnsi="microsoft yahei"/>
          <w:color w:val="434343"/>
          <w:shd w:val="clear" w:color="auto" w:fill="FFFFFF"/>
        </w:rPr>
        <w:t>unicode</w:t>
      </w:r>
      <w:r>
        <w:rPr>
          <w:rFonts w:ascii="microsoft yahei" w:hAnsi="microsoft yahei"/>
          <w:color w:val="434343"/>
          <w:shd w:val="clear" w:color="auto" w:fill="FFFFFF"/>
        </w:rPr>
        <w:t>两种类型。</w:t>
      </w:r>
      <w:r>
        <w:rPr>
          <w:rFonts w:ascii="microsoft yahei" w:hAnsi="microsoft yahei"/>
          <w:color w:val="434343"/>
          <w:shd w:val="clear" w:color="auto" w:fill="FFFFFF"/>
        </w:rPr>
        <w:t>str</w:t>
      </w:r>
      <w:r>
        <w:rPr>
          <w:rFonts w:ascii="microsoft yahei" w:hAnsi="microsoft yahei"/>
          <w:color w:val="434343"/>
          <w:shd w:val="clear" w:color="auto" w:fill="FFFFFF"/>
        </w:rPr>
        <w:t>有各种编码的区别，</w:t>
      </w:r>
      <w:r>
        <w:rPr>
          <w:rFonts w:ascii="microsoft yahei" w:hAnsi="microsoft yahei"/>
          <w:color w:val="434343"/>
          <w:shd w:val="clear" w:color="auto" w:fill="FFFFFF"/>
        </w:rPr>
        <w:t>unicode</w:t>
      </w:r>
      <w:r>
        <w:rPr>
          <w:rFonts w:ascii="microsoft yahei" w:hAnsi="microsoft yahei"/>
          <w:color w:val="434343"/>
          <w:shd w:val="clear" w:color="auto" w:fill="FFFFFF"/>
        </w:rPr>
        <w:t>是没有编码的标准形式。</w:t>
      </w:r>
      <w:r>
        <w:rPr>
          <w:rFonts w:ascii="microsoft yahei" w:hAnsi="microsoft yahei"/>
          <w:color w:val="434343"/>
          <w:shd w:val="clear" w:color="auto" w:fill="FFFFFF"/>
        </w:rPr>
        <w:t xml:space="preserve"> 3.Python2</w:t>
      </w:r>
      <w:r>
        <w:rPr>
          <w:rFonts w:ascii="microsoft yahei" w:hAnsi="microsoft yahei"/>
          <w:color w:val="434343"/>
          <w:shd w:val="clear" w:color="auto" w:fill="FFFFFF"/>
        </w:rPr>
        <w:t>中可以直接查看到</w:t>
      </w:r>
      <w:r>
        <w:rPr>
          <w:rFonts w:ascii="microsoft yahei" w:hAnsi="microsoft yahei"/>
          <w:color w:val="434343"/>
          <w:shd w:val="clear" w:color="auto" w:fill="FFFFFF"/>
        </w:rPr>
        <w:t>unicode</w:t>
      </w:r>
      <w:r>
        <w:rPr>
          <w:rFonts w:ascii="microsoft yahei" w:hAnsi="microsoft yahei"/>
          <w:color w:val="434343"/>
          <w:shd w:val="clear" w:color="auto" w:fill="FFFFFF"/>
        </w:rPr>
        <w:t>的字节串。</w:t>
      </w:r>
      <w:r>
        <w:rPr>
          <w:rFonts w:ascii="microsoft yahei" w:hAnsi="microsoft yahei"/>
          <w:color w:val="434343"/>
          <w:shd w:val="clear" w:color="auto" w:fill="FFFFFF"/>
        </w:rPr>
        <w:t>**</w:t>
      </w:r>
    </w:p>
    <w:p w:rsidR="00767F29" w:rsidRPr="00E3406C"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767F29" w:rsidRDefault="00767F29"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r>
        <w:rPr>
          <w:rFonts w:ascii="microsoft yahei" w:hAnsi="microsoft yahei"/>
          <w:color w:val="434343"/>
          <w:shd w:val="clear" w:color="auto" w:fill="FFFFFF"/>
        </w:rPr>
        <w:t>***decode()</w:t>
      </w:r>
      <w:r>
        <w:rPr>
          <w:rFonts w:ascii="microsoft yahei" w:hAnsi="microsoft yahei"/>
          <w:color w:val="434343"/>
          <w:shd w:val="clear" w:color="auto" w:fill="FFFFFF"/>
        </w:rPr>
        <w:t>方法将其他编码字符转化为</w:t>
      </w:r>
      <w:r>
        <w:rPr>
          <w:rFonts w:ascii="microsoft yahei" w:hAnsi="microsoft yahei"/>
          <w:color w:val="434343"/>
          <w:shd w:val="clear" w:color="auto" w:fill="FFFFFF"/>
        </w:rPr>
        <w:t>Unicode</w:t>
      </w:r>
      <w:r>
        <w:rPr>
          <w:rFonts w:ascii="microsoft yahei" w:hAnsi="microsoft yahei"/>
          <w:color w:val="434343"/>
          <w:shd w:val="clear" w:color="auto" w:fill="FFFFFF"/>
        </w:rPr>
        <w:t>编码字符。</w:t>
      </w:r>
      <w:r>
        <w:rPr>
          <w:rFonts w:ascii="microsoft yahei" w:hAnsi="microsoft yahei"/>
          <w:color w:val="434343"/>
          <w:shd w:val="clear" w:color="auto" w:fill="FFFFFF"/>
        </w:rPr>
        <w:t xml:space="preserve"> encode()</w:t>
      </w:r>
      <w:r>
        <w:rPr>
          <w:rFonts w:ascii="microsoft yahei" w:hAnsi="microsoft yahei"/>
          <w:color w:val="434343"/>
          <w:shd w:val="clear" w:color="auto" w:fill="FFFFFF"/>
        </w:rPr>
        <w:t>方法将</w:t>
      </w:r>
      <w:r>
        <w:rPr>
          <w:rFonts w:ascii="microsoft yahei" w:hAnsi="microsoft yahei"/>
          <w:color w:val="434343"/>
          <w:shd w:val="clear" w:color="auto" w:fill="FFFFFF"/>
        </w:rPr>
        <w:t>Unicode</w:t>
      </w:r>
      <w:r>
        <w:rPr>
          <w:rFonts w:ascii="microsoft yahei" w:hAnsi="microsoft yahei"/>
          <w:color w:val="434343"/>
          <w:shd w:val="clear" w:color="auto" w:fill="FFFFFF"/>
        </w:rPr>
        <w:t>编码字符转化为其他编码字符。</w:t>
      </w:r>
      <w:r>
        <w:rPr>
          <w:rFonts w:ascii="microsoft yahei" w:hAnsi="microsoft yahei"/>
          <w:color w:val="434343"/>
          <w:shd w:val="clear" w:color="auto" w:fill="FFFFFF"/>
        </w:rPr>
        <w:t>*</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1.Python 3</w:t>
      </w:r>
      <w:r w:rsidRPr="00E3406C">
        <w:rPr>
          <w:rFonts w:ascii="microsoft yahei" w:eastAsia="宋体" w:hAnsi="microsoft yahei" w:cs="宋体"/>
          <w:color w:val="434343"/>
          <w:kern w:val="0"/>
          <w:sz w:val="24"/>
          <w:szCs w:val="24"/>
        </w:rPr>
        <w:t>的源码</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文件</w:t>
      </w:r>
      <w:r w:rsidRPr="00E3406C">
        <w:rPr>
          <w:rFonts w:ascii="microsoft yahei" w:eastAsia="宋体" w:hAnsi="microsoft yahei" w:cs="宋体"/>
          <w:color w:val="434343"/>
          <w:kern w:val="0"/>
          <w:sz w:val="24"/>
          <w:szCs w:val="24"/>
        </w:rPr>
        <w:t xml:space="preserve"> </w:t>
      </w:r>
      <w:r w:rsidRPr="00E3406C">
        <w:rPr>
          <w:rFonts w:ascii="microsoft yahei" w:eastAsia="宋体" w:hAnsi="microsoft yahei" w:cs="宋体"/>
          <w:color w:val="434343"/>
          <w:kern w:val="0"/>
          <w:sz w:val="24"/>
          <w:szCs w:val="24"/>
        </w:rPr>
        <w:t>的默认编码方式为</w:t>
      </w:r>
      <w:r w:rsidRPr="00E3406C">
        <w:rPr>
          <w:rFonts w:ascii="microsoft yahei" w:eastAsia="宋体" w:hAnsi="microsoft yahei" w:cs="宋体"/>
          <w:color w:val="434343"/>
          <w:kern w:val="0"/>
          <w:sz w:val="24"/>
          <w:szCs w:val="24"/>
        </w:rPr>
        <w:t>UTF-8</w:t>
      </w:r>
      <w:r w:rsidRPr="00E3406C">
        <w:rPr>
          <w:rFonts w:ascii="microsoft yahei" w:eastAsia="宋体" w:hAnsi="microsoft yahei" w:cs="宋体"/>
          <w:color w:val="434343"/>
          <w:kern w:val="0"/>
          <w:sz w:val="24"/>
          <w:szCs w:val="24"/>
        </w:rPr>
        <w:t>，所以在</w:t>
      </w:r>
      <w:r w:rsidRPr="00E3406C">
        <w:rPr>
          <w:rFonts w:ascii="microsoft yahei" w:eastAsia="宋体" w:hAnsi="microsoft yahei" w:cs="宋体"/>
          <w:color w:val="434343"/>
          <w:kern w:val="0"/>
          <w:sz w:val="24"/>
          <w:szCs w:val="24"/>
        </w:rPr>
        <w:t>Python3</w:t>
      </w:r>
      <w:r w:rsidRPr="00E3406C">
        <w:rPr>
          <w:rFonts w:ascii="microsoft yahei" w:eastAsia="宋体" w:hAnsi="microsoft yahei" w:cs="宋体"/>
          <w:color w:val="434343"/>
          <w:kern w:val="0"/>
          <w:sz w:val="24"/>
          <w:szCs w:val="24"/>
        </w:rPr>
        <w:t>中你可以不用在</w:t>
      </w:r>
      <w:r w:rsidRPr="00E3406C">
        <w:rPr>
          <w:rFonts w:ascii="microsoft yahei" w:eastAsia="宋体" w:hAnsi="microsoft yahei" w:cs="宋体"/>
          <w:color w:val="434343"/>
          <w:kern w:val="0"/>
          <w:sz w:val="24"/>
          <w:szCs w:val="24"/>
        </w:rPr>
        <w:t>py</w:t>
      </w:r>
      <w:r w:rsidRPr="00E3406C">
        <w:rPr>
          <w:rFonts w:ascii="microsoft yahei" w:eastAsia="宋体" w:hAnsi="microsoft yahei" w:cs="宋体"/>
          <w:color w:val="434343"/>
          <w:kern w:val="0"/>
          <w:sz w:val="24"/>
          <w:szCs w:val="24"/>
        </w:rPr>
        <w:t>脚本中写</w:t>
      </w:r>
      <w:r w:rsidRPr="00E3406C">
        <w:rPr>
          <w:rFonts w:ascii="microsoft yahei" w:eastAsia="宋体" w:hAnsi="microsoft yahei" w:cs="宋体"/>
          <w:color w:val="434343"/>
          <w:kern w:val="0"/>
          <w:sz w:val="24"/>
          <w:szCs w:val="24"/>
        </w:rPr>
        <w:t>coding</w:t>
      </w:r>
      <w:r w:rsidRPr="00E3406C">
        <w:rPr>
          <w:rFonts w:ascii="microsoft yahei" w:eastAsia="宋体" w:hAnsi="microsoft yahei" w:cs="宋体"/>
          <w:color w:val="434343"/>
          <w:kern w:val="0"/>
          <w:sz w:val="24"/>
          <w:szCs w:val="24"/>
        </w:rPr>
        <w:t>声明，并且系统传递给</w:t>
      </w:r>
      <w:r w:rsidRPr="00E3406C">
        <w:rPr>
          <w:rFonts w:ascii="microsoft yahei" w:eastAsia="宋体" w:hAnsi="microsoft yahei" w:cs="宋体"/>
          <w:color w:val="434343"/>
          <w:kern w:val="0"/>
          <w:sz w:val="24"/>
          <w:szCs w:val="24"/>
        </w:rPr>
        <w:t>python</w:t>
      </w:r>
      <w:r w:rsidRPr="00E3406C">
        <w:rPr>
          <w:rFonts w:ascii="microsoft yahei" w:eastAsia="宋体" w:hAnsi="microsoft yahei" w:cs="宋体"/>
          <w:color w:val="434343"/>
          <w:kern w:val="0"/>
          <w:sz w:val="24"/>
          <w:szCs w:val="24"/>
        </w:rPr>
        <w:t>的字符不再受系统默认编码的影响，统一为</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编码。</w:t>
      </w:r>
    </w:p>
    <w:p w:rsidR="00E3406C" w:rsidRPr="00E3406C" w:rsidRDefault="00E3406C" w:rsidP="00E3406C">
      <w:pPr>
        <w:widowControl/>
        <w:shd w:val="clear" w:color="auto" w:fill="FFFFFF"/>
        <w:spacing w:line="480" w:lineRule="atLeast"/>
        <w:jc w:val="left"/>
        <w:rPr>
          <w:rFonts w:ascii="microsoft yahei" w:eastAsia="宋体" w:hAnsi="microsoft yahei" w:cs="宋体" w:hint="eastAsia"/>
          <w:color w:val="434343"/>
          <w:kern w:val="0"/>
          <w:sz w:val="24"/>
          <w:szCs w:val="24"/>
        </w:rPr>
      </w:pPr>
      <w:r w:rsidRPr="00E3406C">
        <w:rPr>
          <w:rFonts w:ascii="microsoft yahei" w:eastAsia="宋体" w:hAnsi="microsoft yahei" w:cs="宋体"/>
          <w:color w:val="434343"/>
          <w:kern w:val="0"/>
          <w:sz w:val="24"/>
          <w:szCs w:val="24"/>
        </w:rPr>
        <w:t>2.</w:t>
      </w:r>
      <w:r w:rsidRPr="00E3406C">
        <w:rPr>
          <w:rFonts w:ascii="microsoft yahei" w:eastAsia="宋体" w:hAnsi="microsoft yahei" w:cs="宋体"/>
          <w:color w:val="434343"/>
          <w:kern w:val="0"/>
          <w:sz w:val="24"/>
          <w:szCs w:val="24"/>
        </w:rPr>
        <w:t>将字符串和字节序列做了区别，字符串</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是字符串标准形式与</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w:t>
      </w:r>
      <w:r w:rsidRPr="00E3406C">
        <w:rPr>
          <w:rFonts w:ascii="microsoft yahei" w:eastAsia="宋体" w:hAnsi="microsoft yahei" w:cs="宋体"/>
          <w:color w:val="434343"/>
          <w:kern w:val="0"/>
          <w:sz w:val="24"/>
          <w:szCs w:val="24"/>
        </w:rPr>
        <w:t>unicode</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类似</w:t>
      </w:r>
      <w:r w:rsidRPr="00E3406C">
        <w:rPr>
          <w:rFonts w:ascii="microsoft yahei" w:eastAsia="宋体" w:hAnsi="microsoft yahei" w:cs="宋体"/>
          <w:color w:val="434343"/>
          <w:kern w:val="0"/>
          <w:sz w:val="24"/>
          <w:szCs w:val="24"/>
        </w:rPr>
        <w:t>2.x</w:t>
      </w:r>
      <w:r w:rsidRPr="00E3406C">
        <w:rPr>
          <w:rFonts w:ascii="microsoft yahei" w:eastAsia="宋体" w:hAnsi="microsoft yahei" w:cs="宋体"/>
          <w:color w:val="434343"/>
          <w:kern w:val="0"/>
          <w:sz w:val="24"/>
          <w:szCs w:val="24"/>
        </w:rPr>
        <w:t>中的</w:t>
      </w:r>
      <w:r w:rsidRPr="00E3406C">
        <w:rPr>
          <w:rFonts w:ascii="microsoft yahei" w:eastAsia="宋体" w:hAnsi="microsoft yahei" w:cs="宋体"/>
          <w:color w:val="434343"/>
          <w:kern w:val="0"/>
          <w:sz w:val="24"/>
          <w:szCs w:val="24"/>
        </w:rPr>
        <w:t>str</w:t>
      </w:r>
      <w:r w:rsidRPr="00E3406C">
        <w:rPr>
          <w:rFonts w:ascii="microsoft yahei" w:eastAsia="宋体" w:hAnsi="microsoft yahei" w:cs="宋体"/>
          <w:color w:val="434343"/>
          <w:kern w:val="0"/>
          <w:sz w:val="24"/>
          <w:szCs w:val="24"/>
        </w:rPr>
        <w:t>有各种编码区别。</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通过解码转化成</w:t>
      </w:r>
      <w:r w:rsidRPr="00E3406C">
        <w:rPr>
          <w:rFonts w:ascii="microsoft yahei" w:eastAsia="宋体" w:hAnsi="microsoft yahei" w:cs="宋体"/>
          <w:color w:val="434343"/>
          <w:kern w:val="0"/>
          <w:sz w:val="24"/>
          <w:szCs w:val="24"/>
        </w:rPr>
        <w:t>str,str</w:t>
      </w:r>
      <w:r w:rsidRPr="00E3406C">
        <w:rPr>
          <w:rFonts w:ascii="microsoft yahei" w:eastAsia="宋体" w:hAnsi="microsoft yahei" w:cs="宋体"/>
          <w:color w:val="434343"/>
          <w:kern w:val="0"/>
          <w:sz w:val="24"/>
          <w:szCs w:val="24"/>
        </w:rPr>
        <w:t>通过编码转化成</w:t>
      </w:r>
      <w:r w:rsidRPr="00E3406C">
        <w:rPr>
          <w:rFonts w:ascii="microsoft yahei" w:eastAsia="宋体" w:hAnsi="microsoft yahei" w:cs="宋体"/>
          <w:color w:val="434343"/>
          <w:kern w:val="0"/>
          <w:sz w:val="24"/>
          <w:szCs w:val="24"/>
        </w:rPr>
        <w:t>bytes</w:t>
      </w:r>
      <w:r w:rsidRPr="00E3406C">
        <w:rPr>
          <w:rFonts w:ascii="microsoft yahei" w:eastAsia="宋体" w:hAnsi="microsoft yahei" w:cs="宋体"/>
          <w:color w:val="434343"/>
          <w:kern w:val="0"/>
          <w:sz w:val="24"/>
          <w:szCs w:val="24"/>
        </w:rPr>
        <w:t>。</w:t>
      </w:r>
    </w:p>
    <w:p w:rsidR="006729CD" w:rsidRPr="00BC6A49" w:rsidRDefault="00C31549" w:rsidP="00C11F61">
      <w:pPr>
        <w:pStyle w:val="a8"/>
        <w:shd w:val="clear" w:color="auto" w:fill="FFFFFF"/>
        <w:wordWrap w:val="0"/>
        <w:spacing w:before="390" w:beforeAutospacing="0" w:after="390" w:afterAutospacing="0" w:line="435" w:lineRule="atLeast"/>
        <w:rPr>
          <w:rFonts w:ascii="微软雅黑" w:eastAsia="微软雅黑" w:hAnsi="微软雅黑"/>
          <w:b/>
          <w:i/>
          <w:color w:val="333333"/>
          <w:u w:val="single"/>
          <w:shd w:val="clear" w:color="auto" w:fill="FFFFFF"/>
        </w:rPr>
      </w:pPr>
      <w:r w:rsidRPr="00BC6A49">
        <w:rPr>
          <w:rFonts w:ascii="微软雅黑" w:eastAsia="微软雅黑" w:hAnsi="微软雅黑" w:hint="eastAsia"/>
          <w:b/>
          <w:i/>
          <w:color w:val="333333"/>
          <w:u w:val="single"/>
          <w:shd w:val="clear" w:color="auto" w:fill="FFFFFF"/>
        </w:rPr>
        <w:t>在最新的Python 3版本中，字符串是以Unicode编码的，由于Python的字符串类型是str，在内存中以Unicode表示，一个字符对应若干个字节。如</w:t>
      </w:r>
      <w:r w:rsidRPr="00BC6A49">
        <w:rPr>
          <w:rFonts w:ascii="微软雅黑" w:eastAsia="微软雅黑" w:hAnsi="微软雅黑" w:hint="eastAsia"/>
          <w:b/>
          <w:i/>
          <w:color w:val="333333"/>
          <w:u w:val="single"/>
          <w:shd w:val="clear" w:color="auto" w:fill="FFFFFF"/>
        </w:rPr>
        <w:lastRenderedPageBreak/>
        <w:t>果要在网络上传输，或者保存到磁盘上，就需要把str变为以字节为单位的bytes。</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在操作字符串时，我们经常遇到str和bytes的互相转换。为了避免乱码问题，应当始终坚持使用UTF-8编码对str和bytes进行转换。</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Python源代码也是一个文本文件，所以，当你的源代码中包含中文的时候，在保存源代码时，就需要务必指定保存为UTF-8编码。当Python解释器读取源代码时，为了让它按UTF-8编码读取，我们通常在文件开头写上这两行</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#!/usr/bin/env python3# -*- coding: utf-8 -*-</w:t>
      </w:r>
    </w:p>
    <w:p w:rsidR="004111FE" w:rsidRDefault="004111FE" w:rsidP="004111FE">
      <w:pPr>
        <w:pStyle w:val="a8"/>
        <w:shd w:val="clear" w:color="auto" w:fill="FFFFFF"/>
        <w:spacing w:before="390" w:beforeAutospacing="0" w:after="390" w:afterAutospacing="0"/>
        <w:rPr>
          <w:rFonts w:ascii="微软雅黑" w:eastAsia="微软雅黑" w:hAnsi="微软雅黑"/>
          <w:color w:val="333333"/>
        </w:rPr>
      </w:pPr>
      <w:r>
        <w:rPr>
          <w:rFonts w:ascii="微软雅黑" w:eastAsia="微软雅黑" w:hAnsi="微软雅黑" w:hint="eastAsia"/>
          <w:color w:val="333333"/>
        </w:rPr>
        <w:t>第二行注释是为了告诉Python解释器，按照UTF-8编码读取源代码，否则，你在源代码中写的中文输出可能会有乱码。</w:t>
      </w:r>
    </w:p>
    <w:p w:rsidR="004111FE" w:rsidRPr="004111FE" w:rsidRDefault="004111FE" w:rsidP="00C11F61">
      <w:pPr>
        <w:pStyle w:val="a8"/>
        <w:shd w:val="clear" w:color="auto" w:fill="FFFFFF"/>
        <w:wordWrap w:val="0"/>
        <w:spacing w:before="390" w:beforeAutospacing="0" w:after="390" w:afterAutospacing="0" w:line="435" w:lineRule="atLeast"/>
        <w:rPr>
          <w:rFonts w:ascii="microsoft yahei" w:hAnsi="microsoft yahei" w:hint="eastAsia"/>
          <w:color w:val="434343"/>
          <w:shd w:val="clear" w:color="auto" w:fill="FFFFFF"/>
        </w:rPr>
      </w:pPr>
    </w:p>
    <w:p w:rsidR="000F6BD0" w:rsidRPr="000F6BD0" w:rsidRDefault="000F6BD0" w:rsidP="000F6BD0">
      <w:pPr>
        <w:widowControl/>
        <w:shd w:val="clear" w:color="auto" w:fill="FFFFFF"/>
        <w:spacing w:after="240" w:line="420" w:lineRule="atLeast"/>
        <w:jc w:val="left"/>
        <w:rPr>
          <w:rFonts w:ascii="微软雅黑" w:eastAsia="微软雅黑" w:hAnsi="微软雅黑" w:cs="宋体"/>
          <w:b/>
          <w:color w:val="333333"/>
          <w:kern w:val="0"/>
          <w:sz w:val="24"/>
          <w:szCs w:val="24"/>
        </w:rPr>
      </w:pPr>
      <w:r w:rsidRPr="000F6BD0">
        <w:rPr>
          <w:rFonts w:ascii="微软雅黑" w:eastAsia="微软雅黑" w:hAnsi="微软雅黑" w:cs="宋体" w:hint="eastAsia"/>
          <w:b/>
          <w:color w:val="333333"/>
          <w:kern w:val="0"/>
          <w:sz w:val="24"/>
          <w:szCs w:val="24"/>
        </w:rPr>
        <w:t>在将unicode存储到文本的过程中，还有一种存储方式，不需要将unicode转换为实际的文本存储字符集，而是将unicode的内存编码值进行存储，读取文件的时候再反向转换回来，是采用：unicode-escape的转换方式。</w:t>
      </w:r>
    </w:p>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t>unicode到unicode-escape转换方法：unicodestr.encode(‘unicode-escape’)，示例：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u'中文测试'.encode('unicode-escape')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'\\u4e2d\\u6587\\u6d4b\\u8bd5'</w:t>
            </w:r>
          </w:p>
        </w:tc>
      </w:tr>
    </w:tbl>
    <w:p w:rsidR="000F6BD0" w:rsidRPr="000F6BD0" w:rsidRDefault="000F6BD0" w:rsidP="000F6BD0">
      <w:pPr>
        <w:widowControl/>
        <w:shd w:val="clear" w:color="auto" w:fill="FFFFFF"/>
        <w:spacing w:after="240" w:line="420" w:lineRule="atLeast"/>
        <w:jc w:val="left"/>
        <w:rPr>
          <w:rFonts w:ascii="微软雅黑" w:eastAsia="微软雅黑" w:hAnsi="微软雅黑" w:cs="宋体"/>
          <w:color w:val="333333"/>
          <w:kern w:val="0"/>
          <w:sz w:val="24"/>
          <w:szCs w:val="24"/>
        </w:rPr>
      </w:pPr>
      <w:r w:rsidRPr="000F6BD0">
        <w:rPr>
          <w:rFonts w:ascii="微软雅黑" w:eastAsia="微软雅黑" w:hAnsi="微软雅黑" w:cs="宋体" w:hint="eastAsia"/>
          <w:color w:val="333333"/>
          <w:kern w:val="0"/>
          <w:sz w:val="24"/>
          <w:szCs w:val="24"/>
        </w:rPr>
        <w:lastRenderedPageBreak/>
        <w:t>unicode-escape到unicode的转换方法：unicodeescapestr.decode(‘unicode-escape’)，示例：</w:t>
      </w:r>
    </w:p>
    <w:tbl>
      <w:tblPr>
        <w:tblW w:w="10770" w:type="dxa"/>
        <w:tblCellMar>
          <w:left w:w="0" w:type="dxa"/>
          <w:right w:w="0" w:type="dxa"/>
        </w:tblCellMar>
        <w:tblLook w:val="04A0" w:firstRow="1" w:lastRow="0" w:firstColumn="1" w:lastColumn="0" w:noHBand="0" w:noVBand="1"/>
      </w:tblPr>
      <w:tblGrid>
        <w:gridCol w:w="480"/>
        <w:gridCol w:w="10290"/>
      </w:tblGrid>
      <w:tr w:rsidR="000F6BD0" w:rsidRPr="000F6BD0" w:rsidTr="000F6BD0">
        <w:tc>
          <w:tcPr>
            <w:tcW w:w="0" w:type="auto"/>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1</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2</w:t>
            </w:r>
          </w:p>
        </w:tc>
        <w:tc>
          <w:tcPr>
            <w:tcW w:w="10290" w:type="dxa"/>
            <w:vAlign w:val="center"/>
            <w:hideMark/>
          </w:tcPr>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&gt;&gt;&gt; '\\u4e2d\\u6587\\u6d4b\\u8bd5'.decode('unicode-escape')</w:t>
            </w:r>
          </w:p>
          <w:p w:rsidR="000F6BD0" w:rsidRPr="000F6BD0" w:rsidRDefault="000F6BD0" w:rsidP="000F6BD0">
            <w:pPr>
              <w:widowControl/>
              <w:jc w:val="left"/>
              <w:rPr>
                <w:rFonts w:ascii="宋体" w:eastAsia="宋体" w:hAnsi="宋体" w:cs="宋体"/>
                <w:kern w:val="0"/>
                <w:sz w:val="24"/>
                <w:szCs w:val="24"/>
              </w:rPr>
            </w:pPr>
            <w:r w:rsidRPr="000F6BD0">
              <w:rPr>
                <w:rFonts w:ascii="宋体" w:eastAsia="宋体" w:hAnsi="宋体" w:cs="宋体"/>
                <w:kern w:val="0"/>
                <w:sz w:val="24"/>
                <w:szCs w:val="24"/>
              </w:rPr>
              <w:t>u'\u4e2d\u6587\u6d4b\u8bd5'</w:t>
            </w:r>
          </w:p>
        </w:tc>
      </w:tr>
    </w:tbl>
    <w:p w:rsidR="006729CD" w:rsidRPr="000F6BD0" w:rsidRDefault="006729CD"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8F0CD2" w:rsidRDefault="008F0CD2" w:rsidP="008F0CD2">
      <w:pPr>
        <w:pStyle w:val="a8"/>
        <w:shd w:val="clear" w:color="auto" w:fill="FFFFFF"/>
        <w:spacing w:before="0" w:beforeAutospacing="0" w:after="240" w:afterAutospacing="0" w:line="390" w:lineRule="atLeast"/>
        <w:jc w:val="both"/>
        <w:rPr>
          <w:rFonts w:ascii="Arial" w:hAnsi="Arial" w:cs="Arial"/>
          <w:color w:val="4F4F4F"/>
        </w:rPr>
      </w:pPr>
      <w:r>
        <w:rPr>
          <w:rFonts w:ascii="Arial" w:hAnsi="Arial" w:cs="Arial"/>
          <w:color w:val="4F4F4F"/>
        </w:rPr>
        <w:t>从英文意思上看，</w:t>
      </w:r>
      <w:r>
        <w:rPr>
          <w:rFonts w:ascii="Arial" w:hAnsi="Arial" w:cs="Arial"/>
          <w:color w:val="4F4F4F"/>
        </w:rPr>
        <w:t>encode</w:t>
      </w:r>
      <w:r>
        <w:rPr>
          <w:rFonts w:ascii="Arial" w:hAnsi="Arial" w:cs="Arial"/>
          <w:color w:val="4F4F4F"/>
        </w:rPr>
        <w:t>和</w:t>
      </w:r>
      <w:r>
        <w:rPr>
          <w:rFonts w:ascii="Arial" w:hAnsi="Arial" w:cs="Arial"/>
          <w:color w:val="4F4F4F"/>
        </w:rPr>
        <w:t>decode</w:t>
      </w:r>
      <w:r>
        <w:rPr>
          <w:rFonts w:ascii="Arial" w:hAnsi="Arial" w:cs="Arial"/>
          <w:color w:val="4F4F4F"/>
        </w:rPr>
        <w:t>分别指编码和解码。在</w:t>
      </w:r>
      <w:r>
        <w:rPr>
          <w:rFonts w:ascii="Arial" w:hAnsi="Arial" w:cs="Arial"/>
          <w:color w:val="4F4F4F"/>
        </w:rPr>
        <w:t>python</w:t>
      </w:r>
      <w:r>
        <w:rPr>
          <w:rFonts w:ascii="Arial" w:hAnsi="Arial" w:cs="Arial"/>
          <w:color w:val="4F4F4F"/>
        </w:rPr>
        <w:t>中，</w:t>
      </w:r>
      <w:r>
        <w:rPr>
          <w:rFonts w:ascii="Arial" w:hAnsi="Arial" w:cs="Arial"/>
          <w:color w:val="4F4F4F"/>
        </w:rPr>
        <w:t>Unicode</w:t>
      </w:r>
      <w:r>
        <w:rPr>
          <w:rFonts w:ascii="Arial" w:hAnsi="Arial" w:cs="Arial"/>
          <w:color w:val="4F4F4F"/>
        </w:rPr>
        <w:t>类型是作为编码的基础类型，即：</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TML0"/>
          <w:rFonts w:ascii="Consolas" w:hAnsi="Consolas"/>
          <w:color w:val="000000"/>
          <w:sz w:val="21"/>
          <w:szCs w:val="21"/>
          <w:shd w:val="clear" w:color="auto" w:fill="F6F8FA"/>
        </w:rPr>
        <w:t xml:space="preserve">      decode                 encode</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 ---------&gt; </w:t>
      </w:r>
      <w:r>
        <w:rPr>
          <w:rStyle w:val="hljs-keyword"/>
          <w:rFonts w:ascii="Consolas" w:hAnsi="Consolas"/>
          <w:color w:val="000088"/>
          <w:sz w:val="21"/>
          <w:szCs w:val="21"/>
          <w:shd w:val="clear" w:color="auto" w:fill="F6F8FA"/>
        </w:rPr>
        <w:t>str</w:t>
      </w:r>
      <w:r>
        <w:rPr>
          <w:rStyle w:val="HTML0"/>
          <w:rFonts w:ascii="Consolas" w:hAnsi="Consolas"/>
          <w:color w:val="000000"/>
          <w:sz w:val="21"/>
          <w:szCs w:val="21"/>
          <w:shd w:val="clear" w:color="auto" w:fill="F6F8FA"/>
        </w:rPr>
        <w:t xml:space="preserve">(Unicode) ---------&gt; </w:t>
      </w:r>
      <w:r>
        <w:rPr>
          <w:rStyle w:val="hljs-keyword"/>
          <w:rFonts w:ascii="Consolas" w:hAnsi="Consolas"/>
          <w:color w:val="000088"/>
          <w:sz w:val="21"/>
          <w:szCs w:val="21"/>
          <w:shd w:val="clear" w:color="auto" w:fill="F6F8FA"/>
        </w:rPr>
        <w:t>str</w:t>
      </w:r>
    </w:p>
    <w:p w:rsidR="008F0CD2" w:rsidRP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 xml:space="preserve">u = </w:t>
      </w: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指定字符串类型对象</w:t>
      </w:r>
      <w:r>
        <w:rPr>
          <w:rStyle w:val="hljs-comment"/>
          <w:rFonts w:ascii="Consolas" w:hAnsi="Consolas"/>
          <w:color w:val="880000"/>
          <w:sz w:val="21"/>
          <w:szCs w:val="21"/>
          <w:shd w:val="clear" w:color="auto" w:fill="F6F8FA"/>
        </w:rPr>
        <w:t xml:space="preserve">u </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str1 = u.encode(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print(str1)</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str2 = u.encode(</w:t>
      </w:r>
      <w:r>
        <w:rPr>
          <w:rStyle w:val="hljs-string"/>
          <w:rFonts w:ascii="Consolas" w:hAnsi="Consolas"/>
          <w:color w:val="009900"/>
          <w:sz w:val="21"/>
          <w:szCs w:val="21"/>
          <w:shd w:val="clear" w:color="auto" w:fill="F6F8FA"/>
        </w:rPr>
        <w:t>'gbk'</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gbk</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print(str2)</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b'\xd6\xd0\xce\xc4'</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str3 = u.encode(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utf-8</w:t>
      </w:r>
      <w:r>
        <w:rPr>
          <w:rStyle w:val="hljs-comment"/>
          <w:rFonts w:ascii="Consolas" w:hAnsi="Consolas"/>
          <w:color w:val="880000"/>
          <w:sz w:val="21"/>
          <w:szCs w:val="21"/>
          <w:shd w:val="clear" w:color="auto" w:fill="F6F8FA"/>
        </w:rPr>
        <w:t>编码对</w:t>
      </w:r>
      <w:r>
        <w:rPr>
          <w:rStyle w:val="hljs-comment"/>
          <w:rFonts w:ascii="Consolas" w:hAnsi="Consolas"/>
          <w:color w:val="880000"/>
          <w:sz w:val="21"/>
          <w:szCs w:val="21"/>
          <w:shd w:val="clear" w:color="auto" w:fill="F6F8FA"/>
        </w:rPr>
        <w:t>u</w:t>
      </w:r>
      <w:r>
        <w:rPr>
          <w:rStyle w:val="hljs-comment"/>
          <w:rFonts w:ascii="Consolas" w:hAnsi="Consolas"/>
          <w:color w:val="880000"/>
          <w:sz w:val="21"/>
          <w:szCs w:val="21"/>
          <w:shd w:val="clear" w:color="auto" w:fill="F6F8FA"/>
        </w:rPr>
        <w:t>进行编码，获得</w:t>
      </w:r>
      <w:r>
        <w:rPr>
          <w:rStyle w:val="hljs-comment"/>
          <w:rFonts w:ascii="Consolas" w:hAnsi="Consolas"/>
          <w:color w:val="880000"/>
          <w:sz w:val="21"/>
          <w:szCs w:val="21"/>
          <w:shd w:val="clear" w:color="auto" w:fill="F6F8FA"/>
        </w:rPr>
        <w:t>bytes</w:t>
      </w:r>
      <w:r>
        <w:rPr>
          <w:rStyle w:val="hljs-comment"/>
          <w:rFonts w:ascii="Consolas" w:hAnsi="Consolas"/>
          <w:color w:val="880000"/>
          <w:sz w:val="21"/>
          <w:szCs w:val="21"/>
          <w:shd w:val="clear" w:color="auto" w:fill="F6F8FA"/>
        </w:rPr>
        <w:t>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print(str3)</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b'\xe4\xb8\xad\xe6\x96\x87'</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lastRenderedPageBreak/>
        <w:t xml:space="preserve">&gt;&gt;&gt; </w:t>
      </w:r>
      <w:r>
        <w:rPr>
          <w:rStyle w:val="HTML0"/>
          <w:rFonts w:ascii="Consolas" w:hAnsi="Consolas"/>
          <w:color w:val="000000"/>
          <w:sz w:val="21"/>
          <w:szCs w:val="21"/>
          <w:shd w:val="clear" w:color="auto" w:fill="F6F8FA"/>
        </w:rPr>
        <w:t>u1 = str1.decode(</w:t>
      </w:r>
      <w:r>
        <w:rPr>
          <w:rStyle w:val="hljs-string"/>
          <w:rFonts w:ascii="Consolas" w:hAnsi="Consolas"/>
          <w:color w:val="009900"/>
          <w:sz w:val="21"/>
          <w:szCs w:val="21"/>
          <w:shd w:val="clear" w:color="auto" w:fill="F6F8FA"/>
        </w:rPr>
        <w:t>'gb2312'</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以</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编码对字符串</w:t>
      </w:r>
      <w:r>
        <w:rPr>
          <w:rStyle w:val="hljs-comment"/>
          <w:rFonts w:ascii="Consolas" w:hAnsi="Consolas"/>
          <w:color w:val="880000"/>
          <w:sz w:val="21"/>
          <w:szCs w:val="21"/>
          <w:shd w:val="clear" w:color="auto" w:fill="F6F8FA"/>
        </w:rPr>
        <w:t>str</w:t>
      </w:r>
      <w:r>
        <w:rPr>
          <w:rStyle w:val="hljs-comment"/>
          <w:rFonts w:ascii="Consolas" w:hAnsi="Consolas"/>
          <w:color w:val="880000"/>
          <w:sz w:val="21"/>
          <w:szCs w:val="21"/>
          <w:shd w:val="clear" w:color="auto" w:fill="F6F8FA"/>
        </w:rPr>
        <w:t>进行解码，获得字符串类型对象</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print(</w:t>
      </w:r>
      <w:r>
        <w:rPr>
          <w:rStyle w:val="hljs-string"/>
          <w:rFonts w:ascii="Consolas" w:hAnsi="Consolas"/>
          <w:color w:val="009900"/>
          <w:sz w:val="21"/>
          <w:szCs w:val="21"/>
          <w:shd w:val="clear" w:color="auto" w:fill="F6F8FA"/>
        </w:rPr>
        <w:t>'u1'</w:t>
      </w:r>
      <w:r>
        <w:rPr>
          <w:rStyle w:val="HTML0"/>
          <w:rFonts w:ascii="Consolas" w:hAnsi="Consolas"/>
          <w:color w:val="0000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string"/>
          <w:rFonts w:ascii="Consolas" w:hAnsi="Consolas"/>
          <w:color w:val="009900"/>
          <w:sz w:val="21"/>
          <w:szCs w:val="21"/>
          <w:shd w:val="clear" w:color="auto" w:fill="F6F8FA"/>
        </w:rPr>
        <w:t>'</w:t>
      </w:r>
      <w:r>
        <w:rPr>
          <w:rStyle w:val="hljs-string"/>
          <w:rFonts w:ascii="Consolas" w:hAnsi="Consolas"/>
          <w:color w:val="009900"/>
          <w:sz w:val="21"/>
          <w:szCs w:val="21"/>
          <w:shd w:val="clear" w:color="auto" w:fill="F6F8FA"/>
        </w:rPr>
        <w:t>中文</w:t>
      </w:r>
      <w:r>
        <w:rPr>
          <w:rStyle w:val="hljs-string"/>
          <w:rFonts w:ascii="Consolas" w:hAnsi="Consolas"/>
          <w:color w:val="009900"/>
          <w:sz w:val="21"/>
          <w:szCs w:val="21"/>
          <w:shd w:val="clear" w:color="auto" w:fill="F6F8FA"/>
        </w:rPr>
        <w:t>'</w:t>
      </w:r>
    </w:p>
    <w:p w:rsidR="008F0CD2" w:rsidRDefault="008F0CD2" w:rsidP="008F0CD2">
      <w:pPr>
        <w:pStyle w:val="HTML"/>
        <w:shd w:val="clear" w:color="auto" w:fill="F6F8FA"/>
        <w:wordWrap w:val="0"/>
        <w:spacing w:after="360" w:line="330" w:lineRule="atLeast"/>
        <w:rPr>
          <w:rStyle w:val="HTML0"/>
          <w:rFonts w:ascii="Consolas" w:hAnsi="Consolas"/>
          <w:color w:val="000000"/>
          <w:sz w:val="21"/>
          <w:szCs w:val="21"/>
          <w:shd w:val="clear" w:color="auto" w:fill="F6F8FA"/>
        </w:rPr>
      </w:pPr>
      <w:r>
        <w:rPr>
          <w:rStyle w:val="hljs-prompt"/>
          <w:rFonts w:ascii="Consolas" w:hAnsi="Consolas"/>
          <w:color w:val="006666"/>
          <w:sz w:val="21"/>
          <w:szCs w:val="21"/>
          <w:shd w:val="clear" w:color="auto" w:fill="F6F8FA"/>
        </w:rPr>
        <w:t xml:space="preserve">&gt;&gt;&gt; </w:t>
      </w:r>
      <w:r>
        <w:rPr>
          <w:rStyle w:val="HTML0"/>
          <w:rFonts w:ascii="Consolas" w:hAnsi="Consolas"/>
          <w:color w:val="000000"/>
          <w:sz w:val="21"/>
          <w:szCs w:val="21"/>
          <w:shd w:val="clear" w:color="auto" w:fill="F6F8FA"/>
        </w:rPr>
        <w:t>u2 = str1.decode(</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w:t>
      </w:r>
      <w:r>
        <w:rPr>
          <w:rStyle w:val="hljs-comment"/>
          <w:rFonts w:ascii="Consolas" w:hAnsi="Consolas"/>
          <w:color w:val="880000"/>
          <w:sz w:val="21"/>
          <w:szCs w:val="21"/>
          <w:shd w:val="clear" w:color="auto" w:fill="F6F8FA"/>
        </w:rPr>
        <w:t xml:space="preserve"># </w:t>
      </w:r>
      <w:r>
        <w:rPr>
          <w:rStyle w:val="hljs-comment"/>
          <w:rFonts w:ascii="Consolas" w:hAnsi="Consolas"/>
          <w:color w:val="880000"/>
          <w:sz w:val="21"/>
          <w:szCs w:val="21"/>
          <w:shd w:val="clear" w:color="auto" w:fill="F6F8FA"/>
        </w:rPr>
        <w:t>报错，因为</w:t>
      </w:r>
      <w:r>
        <w:rPr>
          <w:rStyle w:val="hljs-comment"/>
          <w:rFonts w:ascii="Consolas" w:hAnsi="Consolas"/>
          <w:color w:val="880000"/>
          <w:sz w:val="21"/>
          <w:szCs w:val="21"/>
          <w:shd w:val="clear" w:color="auto" w:fill="F6F8FA"/>
        </w:rPr>
        <w:t>str1</w:t>
      </w:r>
      <w:r>
        <w:rPr>
          <w:rStyle w:val="hljs-comment"/>
          <w:rFonts w:ascii="Consolas" w:hAnsi="Consolas"/>
          <w:color w:val="880000"/>
          <w:sz w:val="21"/>
          <w:szCs w:val="21"/>
          <w:shd w:val="clear" w:color="auto" w:fill="F6F8FA"/>
        </w:rPr>
        <w:t>是</w:t>
      </w:r>
      <w:r>
        <w:rPr>
          <w:rStyle w:val="hljs-comment"/>
          <w:rFonts w:ascii="Consolas" w:hAnsi="Consolas"/>
          <w:color w:val="880000"/>
          <w:sz w:val="21"/>
          <w:szCs w:val="21"/>
          <w:shd w:val="clear" w:color="auto" w:fill="F6F8FA"/>
        </w:rPr>
        <w:t>gb2312</w:t>
      </w:r>
      <w:r>
        <w:rPr>
          <w:rStyle w:val="hljs-comment"/>
          <w:rFonts w:ascii="Consolas" w:hAnsi="Consolas"/>
          <w:color w:val="880000"/>
          <w:sz w:val="21"/>
          <w:szCs w:val="21"/>
          <w:shd w:val="clear" w:color="auto" w:fill="F6F8FA"/>
        </w:rPr>
        <w:t>编码的</w:t>
      </w:r>
    </w:p>
    <w:p w:rsidR="008F0CD2" w:rsidRDefault="008F0CD2" w:rsidP="008F0CD2">
      <w:pPr>
        <w:pStyle w:val="HTML"/>
        <w:shd w:val="clear" w:color="auto" w:fill="F6F8FA"/>
        <w:wordWrap w:val="0"/>
        <w:spacing w:after="360" w:line="330" w:lineRule="atLeast"/>
        <w:rPr>
          <w:rFonts w:ascii="Consolas" w:hAnsi="Consolas"/>
          <w:color w:val="000000"/>
          <w:sz w:val="21"/>
          <w:szCs w:val="21"/>
        </w:rPr>
      </w:pPr>
      <w:r>
        <w:rPr>
          <w:rStyle w:val="HTML0"/>
          <w:rFonts w:ascii="Consolas" w:hAnsi="Consolas"/>
          <w:color w:val="000000"/>
          <w:sz w:val="21"/>
          <w:szCs w:val="21"/>
          <w:shd w:val="clear" w:color="auto" w:fill="F6F8FA"/>
        </w:rPr>
        <w:t xml:space="preserve">UnicodeDecodeError: </w:t>
      </w:r>
      <w:r>
        <w:rPr>
          <w:rStyle w:val="hljs-string"/>
          <w:rFonts w:ascii="Consolas" w:hAnsi="Consolas"/>
          <w:color w:val="009900"/>
          <w:sz w:val="21"/>
          <w:szCs w:val="21"/>
          <w:shd w:val="clear" w:color="auto" w:fill="F6F8FA"/>
        </w:rPr>
        <w:t>'utf-8'</w:t>
      </w:r>
      <w:r>
        <w:rPr>
          <w:rStyle w:val="HTML0"/>
          <w:rFonts w:ascii="Consolas" w:hAnsi="Consolas"/>
          <w:color w:val="000000"/>
          <w:sz w:val="21"/>
          <w:szCs w:val="21"/>
          <w:shd w:val="clear" w:color="auto" w:fill="F6F8FA"/>
        </w:rPr>
        <w:t xml:space="preserve"> codec can</w:t>
      </w:r>
      <w:r>
        <w:rPr>
          <w:rStyle w:val="hljs-string"/>
          <w:rFonts w:ascii="Consolas" w:hAnsi="Consolas"/>
          <w:color w:val="009900"/>
          <w:sz w:val="21"/>
          <w:szCs w:val="21"/>
          <w:shd w:val="clear" w:color="auto" w:fill="F6F8FA"/>
        </w:rPr>
        <w:t>'t decode byte 0xd6 in position 0: invalid continuation byt</w:t>
      </w:r>
    </w:p>
    <w:p w:rsidR="00164E7E" w:rsidRDefault="009538D1" w:rsidP="00164E7E">
      <w:pPr>
        <w:pStyle w:val="1"/>
        <w:shd w:val="clear" w:color="auto" w:fill="FEFEF2"/>
        <w:spacing w:before="0" w:beforeAutospacing="0" w:after="0" w:afterAutospacing="0"/>
        <w:rPr>
          <w:rFonts w:ascii="Verdana" w:hAnsi="Verdana"/>
          <w:color w:val="000000"/>
          <w:sz w:val="21"/>
          <w:szCs w:val="21"/>
        </w:rPr>
      </w:pPr>
      <w:hyperlink r:id="rId18" w:history="1">
        <w:r w:rsidR="00164E7E">
          <w:rPr>
            <w:rStyle w:val="a3"/>
            <w:rFonts w:ascii="Verdana" w:hAnsi="Verdana"/>
            <w:color w:val="AA7A53"/>
            <w:sz w:val="21"/>
            <w:szCs w:val="21"/>
          </w:rPr>
          <w:t>python</w:t>
        </w:r>
        <w:r w:rsidR="00164E7E">
          <w:rPr>
            <w:rStyle w:val="a3"/>
            <w:rFonts w:ascii="Verdana" w:hAnsi="Verdana"/>
            <w:color w:val="AA7A53"/>
            <w:sz w:val="21"/>
            <w:szCs w:val="21"/>
          </w:rPr>
          <w:t>下</w:t>
        </w:r>
        <w:r w:rsidR="00164E7E">
          <w:rPr>
            <w:rStyle w:val="a3"/>
            <w:rFonts w:ascii="Verdana" w:hAnsi="Verdana"/>
            <w:color w:val="AA7A53"/>
            <w:sz w:val="21"/>
            <w:szCs w:val="21"/>
          </w:rPr>
          <w:t xml:space="preserve"> help()</w:t>
        </w:r>
        <w:r w:rsidR="00164E7E">
          <w:rPr>
            <w:rStyle w:val="a3"/>
            <w:rFonts w:ascii="Verdana" w:hAnsi="Verdana"/>
            <w:color w:val="AA7A53"/>
            <w:sz w:val="21"/>
            <w:szCs w:val="21"/>
          </w:rPr>
          <w:t>使用方法</w:t>
        </w:r>
      </w:hyperlink>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help("modules")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单看</w:t>
      </w:r>
      <w:r>
        <w:rPr>
          <w:rFonts w:ascii="Verdana" w:hAnsi="Verdana"/>
          <w:color w:val="000000"/>
          <w:sz w:val="20"/>
          <w:szCs w:val="20"/>
        </w:rPr>
        <w:t>python</w:t>
      </w:r>
      <w:r>
        <w:rPr>
          <w:rFonts w:ascii="Verdana" w:hAnsi="Verdana"/>
          <w:color w:val="000000"/>
          <w:sz w:val="20"/>
          <w:szCs w:val="20"/>
        </w:rPr>
        <w:t>所有的</w:t>
      </w:r>
      <w:r>
        <w:rPr>
          <w:rFonts w:ascii="Verdana" w:hAnsi="Verdana"/>
          <w:color w:val="000000"/>
          <w:sz w:val="20"/>
          <w:szCs w:val="20"/>
        </w:rPr>
        <w:t>modules</w:t>
      </w:r>
      <w:r>
        <w:rPr>
          <w:rFonts w:ascii="Verdana" w:hAnsi="Verdana"/>
          <w:color w:val="000000"/>
          <w:sz w:val="20"/>
          <w:szCs w:val="20"/>
        </w:rPr>
        <w:t>中包含指定字符串的</w:t>
      </w:r>
      <w:r>
        <w:rPr>
          <w:rFonts w:ascii="Verdana" w:hAnsi="Verdana"/>
          <w:color w:val="000000"/>
          <w:sz w:val="20"/>
          <w:szCs w:val="20"/>
        </w:rPr>
        <w:t>modules</w:t>
      </w:r>
      <w:r>
        <w:rPr>
          <w:rFonts w:ascii="Verdana" w:hAnsi="Verdana"/>
          <w:color w:val="000000"/>
          <w:sz w:val="20"/>
          <w:szCs w:val="20"/>
        </w:rPr>
        <w:t>：</w:t>
      </w:r>
      <w:r>
        <w:rPr>
          <w:rFonts w:ascii="Verdana" w:hAnsi="Verdana"/>
          <w:color w:val="000000"/>
          <w:sz w:val="20"/>
          <w:szCs w:val="20"/>
        </w:rPr>
        <w:t xml:space="preserve"> help("modules yourstr")</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中常见的</w:t>
      </w:r>
      <w:r>
        <w:rPr>
          <w:rFonts w:ascii="Verdana" w:hAnsi="Verdana"/>
          <w:color w:val="000000"/>
          <w:sz w:val="20"/>
          <w:szCs w:val="20"/>
        </w:rPr>
        <w:t>topics</w:t>
      </w:r>
      <w:r>
        <w:rPr>
          <w:rFonts w:ascii="Verdana" w:hAnsi="Verdana"/>
          <w:color w:val="000000"/>
          <w:sz w:val="20"/>
          <w:szCs w:val="20"/>
        </w:rPr>
        <w:t>：</w:t>
      </w:r>
      <w:r>
        <w:rPr>
          <w:rFonts w:ascii="Verdana" w:hAnsi="Verdana"/>
          <w:color w:val="000000"/>
          <w:sz w:val="20"/>
          <w:szCs w:val="20"/>
        </w:rPr>
        <w:t xml:space="preserve"> help("topics")</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标准库中的</w:t>
      </w: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t>import os.path + help("os.path")</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内置的类型：</w:t>
      </w:r>
      <w:r>
        <w:rPr>
          <w:rFonts w:ascii="Verdana" w:hAnsi="Verdana"/>
          <w:color w:val="000000"/>
          <w:sz w:val="20"/>
          <w:szCs w:val="20"/>
        </w:rPr>
        <w:t>help("list")</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类型的成员方法：</w:t>
      </w:r>
      <w:r>
        <w:rPr>
          <w:rFonts w:ascii="Verdana" w:hAnsi="Verdana"/>
          <w:color w:val="000000"/>
          <w:sz w:val="20"/>
          <w:szCs w:val="20"/>
        </w:rPr>
        <w:t>help("str.find") </w:t>
      </w:r>
    </w:p>
    <w:p w:rsidR="00164E7E" w:rsidRDefault="00164E7E" w:rsidP="00164E7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查看</w:t>
      </w:r>
      <w:r>
        <w:rPr>
          <w:rFonts w:ascii="Verdana" w:hAnsi="Verdana"/>
          <w:color w:val="000000"/>
          <w:sz w:val="20"/>
          <w:szCs w:val="20"/>
        </w:rPr>
        <w:t>python</w:t>
      </w:r>
      <w:r>
        <w:rPr>
          <w:rFonts w:ascii="Verdana" w:hAnsi="Verdana"/>
          <w:color w:val="000000"/>
          <w:sz w:val="20"/>
          <w:szCs w:val="20"/>
        </w:rPr>
        <w:t>内置函数：</w:t>
      </w:r>
      <w:r>
        <w:rPr>
          <w:rFonts w:ascii="Verdana" w:hAnsi="Verdana"/>
          <w:color w:val="000000"/>
          <w:sz w:val="20"/>
          <w:szCs w:val="20"/>
        </w:rPr>
        <w:t>help("open")</w:t>
      </w:r>
    </w:p>
    <w:p w:rsidR="00C02ACD" w:rsidRPr="00C02ACD" w:rsidRDefault="00C02ACD" w:rsidP="00C02ACD">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C02ACD">
        <w:rPr>
          <w:rFonts w:ascii="微软雅黑" w:eastAsia="微软雅黑" w:hAnsi="微软雅黑" w:cs="宋体" w:hint="eastAsia"/>
          <w:b/>
          <w:bCs/>
          <w:color w:val="4F4F4F"/>
          <w:kern w:val="36"/>
          <w:sz w:val="42"/>
          <w:szCs w:val="42"/>
        </w:rPr>
        <w:t>字符串和编码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 xml:space="preserve">Python3 </w:t>
      </w:r>
      <w:r w:rsidRPr="00C02ACD">
        <w:rPr>
          <w:rFonts w:ascii="Arial" w:eastAsia="宋体" w:hAnsi="Arial" w:cs="Arial"/>
          <w:color w:val="454545"/>
          <w:kern w:val="0"/>
          <w:sz w:val="24"/>
          <w:szCs w:val="24"/>
        </w:rPr>
        <w:t>字符串是以</w:t>
      </w:r>
      <w:r w:rsidRPr="00C02ACD">
        <w:rPr>
          <w:rFonts w:ascii="Arial" w:eastAsia="宋体" w:hAnsi="Arial" w:cs="Arial"/>
          <w:color w:val="454545"/>
          <w:kern w:val="0"/>
          <w:sz w:val="24"/>
          <w:szCs w:val="24"/>
        </w:rPr>
        <w:t>Unicode</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3"/>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字符的表示转换函数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ord()</w:t>
      </w:r>
    </w:p>
    <w:p w:rsidR="00C02ACD" w:rsidRPr="00C02ACD" w:rsidRDefault="00C02ACD" w:rsidP="00C02ACD">
      <w:pPr>
        <w:widowControl/>
        <w:numPr>
          <w:ilvl w:val="1"/>
          <w:numId w:val="24"/>
        </w:numPr>
        <w:shd w:val="clear" w:color="auto" w:fill="FFFFFF"/>
        <w:spacing w:before="120"/>
        <w:ind w:left="1200" w:hanging="36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chr()</w:t>
      </w:r>
    </w:p>
    <w:p w:rsidR="00C02ACD" w:rsidRPr="00C02ACD" w:rsidRDefault="00C02ACD" w:rsidP="00C02ACD">
      <w:pPr>
        <w:widowControl/>
        <w:numPr>
          <w:ilvl w:val="0"/>
          <w:numId w:val="24"/>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’.encode(‘utf-8’)</w:t>
      </w:r>
    </w:p>
    <w:p w:rsidR="00C02ACD" w:rsidRPr="00C02ACD" w:rsidRDefault="00C02ACD" w:rsidP="00C02ACD">
      <w:pPr>
        <w:widowControl/>
        <w:numPr>
          <w:ilvl w:val="1"/>
          <w:numId w:val="25"/>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‘abc’.encode(‘ascii’)</w:t>
      </w:r>
    </w:p>
    <w:p w:rsidR="00C02ACD" w:rsidRPr="00C02ACD" w:rsidRDefault="00C02ACD" w:rsidP="00C02ACD">
      <w:pPr>
        <w:widowControl/>
        <w:numPr>
          <w:ilvl w:val="0"/>
          <w:numId w:val="25"/>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bytes</w:t>
      </w:r>
      <w:r w:rsidRPr="00C02ACD">
        <w:rPr>
          <w:rFonts w:ascii="Arial" w:eastAsia="宋体" w:hAnsi="Arial" w:cs="Arial"/>
          <w:color w:val="454545"/>
          <w:kern w:val="0"/>
          <w:sz w:val="24"/>
          <w:szCs w:val="24"/>
        </w:rPr>
        <w:t>变为</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方法</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b’ABC’.decode(‘ascii’)</w:t>
      </w:r>
    </w:p>
    <w:p w:rsidR="00C02ACD" w:rsidRPr="00C02ACD" w:rsidRDefault="00C02ACD" w:rsidP="00C02ACD">
      <w:pPr>
        <w:widowControl/>
        <w:numPr>
          <w:ilvl w:val="1"/>
          <w:numId w:val="26"/>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lastRenderedPageBreak/>
        <w:t>b’\xe4\xb8\xad\xe6\x96\x87’.decode(‘utf-8’)</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注意！中文不能转为</w:t>
      </w:r>
      <w:r w:rsidRPr="00C02ACD">
        <w:rPr>
          <w:rFonts w:ascii="Arial" w:eastAsia="宋体" w:hAnsi="Arial" w:cs="Arial"/>
          <w:color w:val="454545"/>
          <w:kern w:val="0"/>
          <w:sz w:val="24"/>
          <w:szCs w:val="24"/>
        </w:rPr>
        <w:t>ascii</w:t>
      </w:r>
      <w:r w:rsidRPr="00C02ACD">
        <w:rPr>
          <w:rFonts w:ascii="Arial" w:eastAsia="宋体" w:hAnsi="Arial" w:cs="Arial"/>
          <w:color w:val="454545"/>
          <w:kern w:val="0"/>
          <w:sz w:val="24"/>
          <w:szCs w:val="24"/>
        </w:rPr>
        <w:t>编码</w:t>
      </w:r>
    </w:p>
    <w:p w:rsidR="00C02ACD" w:rsidRPr="00C02ACD" w:rsidRDefault="00C02ACD" w:rsidP="00C02ACD">
      <w:pPr>
        <w:widowControl/>
        <w:numPr>
          <w:ilvl w:val="0"/>
          <w:numId w:val="26"/>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函数</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计算</w:t>
      </w:r>
      <w:r w:rsidRPr="00C02ACD">
        <w:rPr>
          <w:rFonts w:ascii="Arial" w:eastAsia="宋体" w:hAnsi="Arial" w:cs="Arial"/>
          <w:color w:val="454545"/>
          <w:kern w:val="0"/>
          <w:sz w:val="24"/>
          <w:szCs w:val="24"/>
        </w:rPr>
        <w:t>str</w:t>
      </w:r>
      <w:r w:rsidRPr="00C02ACD">
        <w:rPr>
          <w:rFonts w:ascii="Arial" w:eastAsia="宋体" w:hAnsi="Arial" w:cs="Arial"/>
          <w:color w:val="454545"/>
          <w:kern w:val="0"/>
          <w:sz w:val="24"/>
          <w:szCs w:val="24"/>
        </w:rPr>
        <w:t>包含多少个字符</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len(‘abc’)</w:t>
      </w:r>
    </w:p>
    <w:p w:rsidR="00C02ACD" w:rsidRPr="00C02ACD" w:rsidRDefault="00C02ACD" w:rsidP="00C02ACD">
      <w:pPr>
        <w:widowControl/>
        <w:numPr>
          <w:ilvl w:val="1"/>
          <w:numId w:val="27"/>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len(‘</w:t>
      </w:r>
      <w:r w:rsidRPr="00C02ACD">
        <w:rPr>
          <w:rFonts w:ascii="Arial" w:eastAsia="宋体" w:hAnsi="Arial" w:cs="Arial"/>
          <w:color w:val="454545"/>
          <w:kern w:val="0"/>
          <w:sz w:val="24"/>
          <w:szCs w:val="24"/>
        </w:rPr>
        <w:t>中文</w:t>
      </w:r>
      <w:r w:rsidRPr="00C02ACD">
        <w:rPr>
          <w:rFonts w:ascii="Arial" w:eastAsia="宋体" w:hAnsi="Arial" w:cs="Arial"/>
          <w:color w:val="454545"/>
          <w:kern w:val="0"/>
          <w:sz w:val="24"/>
          <w:szCs w:val="24"/>
        </w:rPr>
        <w:t>’)</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保存源代码时，通常要在文件开头加上两行：</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r w:rsidRPr="00C02ACD">
        <w:rPr>
          <w:rFonts w:ascii="Consolas" w:eastAsia="宋体" w:hAnsi="Consolas" w:cs="宋体"/>
          <w:color w:val="C7254E"/>
          <w:kern w:val="0"/>
          <w:szCs w:val="21"/>
          <w:shd w:val="clear" w:color="auto" w:fill="F9F2F4"/>
        </w:rPr>
        <w:t>#!/usr/bin/env python3 </w:t>
      </w:r>
      <w:r w:rsidRPr="00C02ACD">
        <w:rPr>
          <w:rFonts w:ascii="Consolas" w:eastAsia="宋体" w:hAnsi="Consolas" w:cs="宋体"/>
          <w:color w:val="C7254E"/>
          <w:kern w:val="0"/>
          <w:szCs w:val="21"/>
          <w:shd w:val="clear" w:color="auto" w:fill="F9F2F4"/>
        </w:rPr>
        <w:br/>
        <w:t># -*- coding: utf-8 -*- </w:t>
      </w:r>
    </w:p>
    <w:p w:rsidR="00C02ACD" w:rsidRPr="00C02ACD" w:rsidRDefault="00C02ACD" w:rsidP="00C02ACD">
      <w:pPr>
        <w:widowControl/>
        <w:numPr>
          <w:ilvl w:val="0"/>
          <w:numId w:val="27"/>
        </w:numPr>
        <w:shd w:val="clear" w:color="auto" w:fill="FFFFFF"/>
        <w:spacing w:before="120"/>
        <w:ind w:left="6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格式化</w:t>
      </w:r>
      <w:r w:rsidRPr="00C02ACD">
        <w:rPr>
          <w:rFonts w:ascii="Arial" w:eastAsia="宋体" w:hAnsi="Arial" w:cs="Arial"/>
          <w:color w:val="454545"/>
          <w:kern w:val="0"/>
          <w:sz w:val="24"/>
          <w:szCs w:val="24"/>
        </w:rPr>
        <w:t> </w:t>
      </w:r>
      <w:r w:rsidRPr="00C02ACD">
        <w:rPr>
          <w:rFonts w:ascii="Arial" w:eastAsia="宋体" w:hAnsi="Arial" w:cs="Arial"/>
          <w:color w:val="454545"/>
          <w:kern w:val="0"/>
          <w:sz w:val="24"/>
          <w:szCs w:val="24"/>
        </w:rPr>
        <w:br/>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与</w:t>
      </w:r>
      <w:r w:rsidRPr="00C02ACD">
        <w:rPr>
          <w:rFonts w:ascii="Arial" w:eastAsia="宋体" w:hAnsi="Arial" w:cs="Arial"/>
          <w:color w:val="454545"/>
          <w:kern w:val="0"/>
          <w:sz w:val="24"/>
          <w:szCs w:val="24"/>
        </w:rPr>
        <w:t>C</w:t>
      </w:r>
      <w:r w:rsidRPr="00C02ACD">
        <w:rPr>
          <w:rFonts w:ascii="Arial" w:eastAsia="宋体" w:hAnsi="Arial" w:cs="Arial"/>
          <w:color w:val="454545"/>
          <w:kern w:val="0"/>
          <w:sz w:val="24"/>
          <w:szCs w:val="24"/>
        </w:rPr>
        <w:t>语言一致</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‘hello,%s’ % ‘world’</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‘hi,%s,you have $%d’ % (‘lily’,100)</w:t>
      </w:r>
    </w:p>
    <w:p w:rsidR="00C02ACD" w:rsidRPr="00C02ACD" w:rsidRDefault="00C02ACD" w:rsidP="00C02ACD">
      <w:pPr>
        <w:widowControl/>
        <w:numPr>
          <w:ilvl w:val="1"/>
          <w:numId w:val="28"/>
        </w:numPr>
        <w:shd w:val="clear" w:color="auto" w:fill="FFFFFF"/>
        <w:spacing w:before="120"/>
        <w:ind w:left="1200"/>
        <w:jc w:val="left"/>
        <w:rPr>
          <w:rFonts w:ascii="Arial" w:eastAsia="宋体" w:hAnsi="Arial" w:cs="Arial"/>
          <w:color w:val="454545"/>
          <w:kern w:val="0"/>
          <w:sz w:val="24"/>
          <w:szCs w:val="24"/>
        </w:rPr>
      </w:pPr>
      <w:r w:rsidRPr="00C02ACD">
        <w:rPr>
          <w:rFonts w:ascii="Arial" w:eastAsia="宋体" w:hAnsi="Arial" w:cs="Arial"/>
          <w:color w:val="454545"/>
          <w:kern w:val="0"/>
          <w:sz w:val="24"/>
          <w:szCs w:val="24"/>
        </w:rPr>
        <w:t>如果不确定数据类型是什么，</w:t>
      </w:r>
      <w:r w:rsidRPr="00C02ACD">
        <w:rPr>
          <w:rFonts w:ascii="Arial" w:eastAsia="宋体" w:hAnsi="Arial" w:cs="Arial"/>
          <w:color w:val="454545"/>
          <w:kern w:val="0"/>
          <w:sz w:val="24"/>
          <w:szCs w:val="24"/>
        </w:rPr>
        <w:t>%s</w:t>
      </w:r>
      <w:r w:rsidRPr="00C02ACD">
        <w:rPr>
          <w:rFonts w:ascii="Arial" w:eastAsia="宋体" w:hAnsi="Arial" w:cs="Arial"/>
          <w:color w:val="454545"/>
          <w:kern w:val="0"/>
          <w:sz w:val="24"/>
          <w:szCs w:val="24"/>
        </w:rPr>
        <w:t>永远起作用</w:t>
      </w:r>
    </w:p>
    <w:p w:rsidR="008F0CD2" w:rsidRPr="00B02E4B" w:rsidRDefault="008F0CD2"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rPr>
      </w:pP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微软雅黑" w:eastAsia="微软雅黑" w:hAnsi="微软雅黑"/>
          <w:i/>
          <w:color w:val="333333"/>
          <w:u w:val="single"/>
        </w:rPr>
        <w:t>求一个汉字的</w:t>
      </w:r>
      <w:r w:rsidRPr="00B02E4B">
        <w:rPr>
          <w:rFonts w:ascii="微软雅黑" w:eastAsia="微软雅黑" w:hAnsi="微软雅黑" w:hint="eastAsia"/>
          <w:i/>
          <w:color w:val="333333"/>
          <w:u w:val="single"/>
        </w:rPr>
        <w:t>unicode码？</w:t>
      </w:r>
    </w:p>
    <w:p w:rsidR="00B02E4B" w:rsidRPr="00B02E4B" w:rsidRDefault="00B02E4B" w:rsidP="00C11F61">
      <w:pPr>
        <w:pStyle w:val="a8"/>
        <w:shd w:val="clear" w:color="auto" w:fill="FFFFFF"/>
        <w:wordWrap w:val="0"/>
        <w:spacing w:before="390" w:beforeAutospacing="0" w:after="390" w:afterAutospacing="0" w:line="435" w:lineRule="atLeast"/>
        <w:rPr>
          <w:rFonts w:ascii="微软雅黑" w:eastAsia="微软雅黑" w:hAnsi="微软雅黑"/>
          <w:i/>
          <w:color w:val="333333"/>
          <w:u w:val="single"/>
        </w:rPr>
      </w:pPr>
      <w:r w:rsidRPr="00B02E4B">
        <w:rPr>
          <w:rFonts w:ascii="microsoft yahei" w:hAnsi="microsoft yahei"/>
          <w:i/>
          <w:color w:val="333333"/>
          <w:sz w:val="26"/>
          <w:szCs w:val="26"/>
          <w:u w:val="single"/>
        </w:rPr>
        <w:t>hex(ord('</w:t>
      </w:r>
      <w:r w:rsidRPr="00B02E4B">
        <w:rPr>
          <w:rFonts w:ascii="microsoft yahei" w:hAnsi="microsoft yahei"/>
          <w:i/>
          <w:color w:val="333333"/>
          <w:sz w:val="26"/>
          <w:szCs w:val="26"/>
          <w:u w:val="single"/>
        </w:rPr>
        <w:t>中</w:t>
      </w:r>
      <w:r w:rsidRPr="00B02E4B">
        <w:rPr>
          <w:rFonts w:ascii="microsoft yahei" w:hAnsi="microsoft yahei"/>
          <w:i/>
          <w:color w:val="333333"/>
          <w:sz w:val="26"/>
          <w:szCs w:val="26"/>
          <w:u w:val="single"/>
        </w:rPr>
        <w:t>'))</w:t>
      </w:r>
    </w:p>
    <w:p w:rsidR="00E33E60" w:rsidRDefault="009538D1" w:rsidP="00E33E60">
      <w:pPr>
        <w:pStyle w:val="1"/>
        <w:shd w:val="clear" w:color="auto" w:fill="C7CBBD"/>
        <w:spacing w:before="0" w:beforeAutospacing="0" w:after="0" w:afterAutospacing="0"/>
        <w:rPr>
          <w:rFonts w:ascii="微软雅黑" w:eastAsia="微软雅黑" w:hAnsi="微软雅黑"/>
          <w:color w:val="000000"/>
        </w:rPr>
      </w:pPr>
      <w:hyperlink r:id="rId19" w:history="1">
        <w:r w:rsidR="00E33E60">
          <w:rPr>
            <w:rStyle w:val="a3"/>
            <w:rFonts w:ascii="微软雅黑" w:eastAsia="微软雅黑" w:hAnsi="微软雅黑" w:hint="eastAsia"/>
            <w:b w:val="0"/>
            <w:bCs w:val="0"/>
            <w:color w:val="6A6352"/>
            <w:sz w:val="27"/>
            <w:szCs w:val="27"/>
          </w:rPr>
          <w:t>Python调用（运行）外部程序</w:t>
        </w:r>
      </w:hyperlink>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在</w:t>
      </w:r>
      <w:r>
        <w:rPr>
          <w:rFonts w:ascii="Arial" w:hAnsi="Arial" w:cs="Arial"/>
          <w:color w:val="494949"/>
          <w:sz w:val="21"/>
          <w:szCs w:val="21"/>
        </w:rPr>
        <w:t>Python</w:t>
      </w:r>
      <w:r>
        <w:rPr>
          <w:rFonts w:ascii="Arial" w:hAnsi="Arial" w:cs="Arial"/>
          <w:color w:val="494949"/>
          <w:sz w:val="21"/>
          <w:szCs w:val="21"/>
        </w:rPr>
        <w:t>中可以方便地使用</w:t>
      </w:r>
      <w:r>
        <w:rPr>
          <w:rFonts w:ascii="Arial" w:hAnsi="Arial" w:cs="Arial"/>
          <w:color w:val="494949"/>
          <w:sz w:val="21"/>
          <w:szCs w:val="21"/>
        </w:rPr>
        <w:t>os</w:t>
      </w:r>
      <w:r>
        <w:rPr>
          <w:rFonts w:ascii="Arial" w:hAnsi="Arial" w:cs="Arial"/>
          <w:color w:val="494949"/>
          <w:sz w:val="21"/>
          <w:szCs w:val="21"/>
        </w:rPr>
        <w:t>模块运行其他的脚本或者程序，这样就可以在脚本中直接使用其他脚本，或者程序提供的功能，而不必再次编写实现该功能的代码。为了更好地控制运行的进程，可以使用</w:t>
      </w:r>
      <w:r>
        <w:rPr>
          <w:rFonts w:ascii="Arial" w:hAnsi="Arial" w:cs="Arial"/>
          <w:color w:val="494949"/>
          <w:sz w:val="21"/>
          <w:szCs w:val="21"/>
        </w:rPr>
        <w:t>win32process</w:t>
      </w:r>
      <w:r>
        <w:rPr>
          <w:rFonts w:ascii="Arial" w:hAnsi="Arial" w:cs="Arial"/>
          <w:color w:val="494949"/>
          <w:sz w:val="21"/>
          <w:szCs w:val="21"/>
        </w:rPr>
        <w:t>模块中的函数。如果想进一步控制进程，则可以使用</w:t>
      </w:r>
      <w:r>
        <w:rPr>
          <w:rFonts w:ascii="Arial" w:hAnsi="Arial" w:cs="Arial"/>
          <w:color w:val="494949"/>
          <w:sz w:val="21"/>
          <w:szCs w:val="21"/>
        </w:rPr>
        <w:t>ctype</w:t>
      </w:r>
      <w:r>
        <w:rPr>
          <w:rFonts w:ascii="Arial" w:hAnsi="Arial" w:cs="Arial"/>
          <w:color w:val="494949"/>
          <w:sz w:val="21"/>
          <w:szCs w:val="21"/>
        </w:rPr>
        <w:t>模块，直接调用</w:t>
      </w:r>
      <w:r>
        <w:rPr>
          <w:rFonts w:ascii="Arial" w:hAnsi="Arial" w:cs="Arial"/>
          <w:color w:val="494949"/>
          <w:sz w:val="21"/>
          <w:szCs w:val="21"/>
        </w:rPr>
        <w:t>kernel32.dll</w:t>
      </w:r>
      <w:r>
        <w:rPr>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br/>
        <w:t xml:space="preserve">1 </w:t>
      </w:r>
      <w:r>
        <w:rPr>
          <w:rFonts w:ascii="Arial" w:hAnsi="Arial" w:cs="Arial"/>
          <w:color w:val="494949"/>
          <w:sz w:val="21"/>
          <w:szCs w:val="21"/>
        </w:rPr>
        <w:t>使用</w:t>
      </w:r>
      <w:r>
        <w:rPr>
          <w:rFonts w:ascii="Arial" w:hAnsi="Arial" w:cs="Arial"/>
          <w:color w:val="494949"/>
          <w:sz w:val="21"/>
          <w:szCs w:val="21"/>
        </w:rPr>
        <w:t>os.system</w:t>
      </w:r>
      <w:r>
        <w:rPr>
          <w:rFonts w:ascii="Arial" w:hAnsi="Arial" w:cs="Arial"/>
          <w:color w:val="494949"/>
          <w:sz w:val="21"/>
          <w:szCs w:val="21"/>
        </w:rPr>
        <w:t>函数运行其他程序</w:t>
      </w:r>
      <w:r>
        <w:rPr>
          <w:rFonts w:ascii="Arial" w:hAnsi="Arial" w:cs="Arial"/>
          <w:color w:val="494949"/>
          <w:sz w:val="21"/>
          <w:szCs w:val="21"/>
        </w:rPr>
        <w:br/>
        <w:t xml:space="preserve">2 </w:t>
      </w:r>
      <w:r>
        <w:rPr>
          <w:rFonts w:ascii="Arial" w:hAnsi="Arial" w:cs="Arial"/>
          <w:color w:val="494949"/>
          <w:sz w:val="21"/>
          <w:szCs w:val="21"/>
        </w:rPr>
        <w:t>使用</w:t>
      </w:r>
      <w:r>
        <w:rPr>
          <w:rFonts w:ascii="Arial" w:hAnsi="Arial" w:cs="Arial"/>
          <w:color w:val="494949"/>
          <w:sz w:val="21"/>
          <w:szCs w:val="21"/>
        </w:rPr>
        <w:t>ShellExecute</w:t>
      </w:r>
      <w:r>
        <w:rPr>
          <w:rFonts w:ascii="Arial" w:hAnsi="Arial" w:cs="Arial"/>
          <w:color w:val="494949"/>
          <w:sz w:val="21"/>
          <w:szCs w:val="21"/>
        </w:rPr>
        <w:t>函数运行其他程序</w:t>
      </w:r>
      <w:r>
        <w:rPr>
          <w:rFonts w:ascii="Arial" w:hAnsi="Arial" w:cs="Arial"/>
          <w:color w:val="494949"/>
          <w:sz w:val="21"/>
          <w:szCs w:val="21"/>
        </w:rPr>
        <w:br/>
        <w:t xml:space="preserve">3 </w:t>
      </w:r>
      <w:r>
        <w:rPr>
          <w:rFonts w:ascii="Arial" w:hAnsi="Arial" w:cs="Arial"/>
          <w:color w:val="494949"/>
          <w:sz w:val="21"/>
          <w:szCs w:val="21"/>
        </w:rPr>
        <w:t>使用</w:t>
      </w:r>
      <w:r>
        <w:rPr>
          <w:rFonts w:ascii="Arial" w:hAnsi="Arial" w:cs="Arial"/>
          <w:color w:val="494949"/>
          <w:sz w:val="21"/>
          <w:szCs w:val="21"/>
        </w:rPr>
        <w:t>CreateProcess</w:t>
      </w:r>
      <w:r>
        <w:rPr>
          <w:rFonts w:ascii="Arial" w:hAnsi="Arial" w:cs="Arial"/>
          <w:color w:val="494949"/>
          <w:sz w:val="21"/>
          <w:szCs w:val="21"/>
        </w:rPr>
        <w:t>函数运行其他程序</w:t>
      </w:r>
      <w:r>
        <w:rPr>
          <w:rFonts w:ascii="Arial" w:hAnsi="Arial" w:cs="Arial"/>
          <w:color w:val="494949"/>
          <w:sz w:val="21"/>
          <w:szCs w:val="21"/>
        </w:rPr>
        <w:br/>
        <w:t xml:space="preserve">4 </w:t>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调用</w:t>
      </w:r>
      <w:r>
        <w:rPr>
          <w:rFonts w:ascii="Arial" w:hAnsi="Arial" w:cs="Arial"/>
          <w:color w:val="494949"/>
          <w:sz w:val="21"/>
          <w:szCs w:val="21"/>
        </w:rPr>
        <w:t>kernel32.dll</w:t>
      </w:r>
      <w:r>
        <w:rPr>
          <w:rFonts w:ascii="Arial" w:hAnsi="Arial" w:cs="Arial"/>
          <w:color w:val="494949"/>
          <w:sz w:val="21"/>
          <w:szCs w:val="21"/>
        </w:rPr>
        <w:t>中的函数</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lastRenderedPageBreak/>
        <w:t xml:space="preserve">1 </w:t>
      </w:r>
      <w:r>
        <w:rPr>
          <w:rStyle w:val="a4"/>
          <w:rFonts w:ascii="Arial" w:hAnsi="Arial" w:cs="Arial"/>
          <w:color w:val="494949"/>
          <w:sz w:val="21"/>
          <w:szCs w:val="21"/>
        </w:rPr>
        <w:t>使用</w:t>
      </w:r>
      <w:r>
        <w:rPr>
          <w:rStyle w:val="a4"/>
          <w:rFonts w:ascii="Arial" w:hAnsi="Arial" w:cs="Arial"/>
          <w:color w:val="494949"/>
          <w:sz w:val="21"/>
          <w:szCs w:val="21"/>
        </w:rPr>
        <w:t>os.system</w:t>
      </w:r>
      <w:r>
        <w:rPr>
          <w:rStyle w:val="a4"/>
          <w:rFonts w:ascii="Arial" w:hAnsi="Arial" w:cs="Arial"/>
          <w:color w:val="494949"/>
          <w:sz w:val="21"/>
          <w:szCs w:val="21"/>
        </w:rPr>
        <w:t>函数运行其他程序</w:t>
      </w:r>
      <w:r>
        <w:rPr>
          <w:rFonts w:ascii="Arial" w:hAnsi="Arial" w:cs="Arial"/>
          <w:color w:val="494949"/>
          <w:sz w:val="21"/>
          <w:szCs w:val="21"/>
        </w:rPr>
        <w:br/>
        <w:t>os</w:t>
      </w:r>
      <w:r>
        <w:rPr>
          <w:rFonts w:ascii="Arial" w:hAnsi="Arial" w:cs="Arial"/>
          <w:color w:val="494949"/>
          <w:sz w:val="21"/>
          <w:szCs w:val="21"/>
        </w:rPr>
        <w:t>模块中的</w:t>
      </w:r>
      <w:r>
        <w:rPr>
          <w:rFonts w:ascii="Arial" w:hAnsi="Arial" w:cs="Arial"/>
          <w:color w:val="494949"/>
          <w:sz w:val="21"/>
          <w:szCs w:val="21"/>
        </w:rPr>
        <w:t>system()</w:t>
      </w:r>
      <w:r>
        <w:rPr>
          <w:rFonts w:ascii="Arial" w:hAnsi="Arial" w:cs="Arial"/>
          <w:color w:val="494949"/>
          <w:sz w:val="21"/>
          <w:szCs w:val="21"/>
        </w:rPr>
        <w:t>函数可以方便地运行其他程序或者脚本。其函数原型如下所示。</w:t>
      </w:r>
      <w:r>
        <w:rPr>
          <w:rFonts w:ascii="Arial" w:hAnsi="Arial" w:cs="Arial"/>
          <w:color w:val="494949"/>
          <w:sz w:val="21"/>
          <w:szCs w:val="21"/>
        </w:rPr>
        <w:br/>
        <w:t>os.system(command)</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 xml:space="preserve">command </w:t>
      </w:r>
      <w:r>
        <w:rPr>
          <w:rFonts w:ascii="Arial" w:hAnsi="Arial" w:cs="Arial"/>
          <w:color w:val="494949"/>
          <w:sz w:val="21"/>
          <w:szCs w:val="21"/>
        </w:rPr>
        <w:t>要执行的命令，相当于在</w:t>
      </w:r>
      <w:r>
        <w:rPr>
          <w:rFonts w:ascii="Arial" w:hAnsi="Arial" w:cs="Arial"/>
          <w:color w:val="494949"/>
          <w:sz w:val="21"/>
          <w:szCs w:val="21"/>
        </w:rPr>
        <w:t>Windows</w:t>
      </w:r>
      <w:r>
        <w:rPr>
          <w:rFonts w:ascii="Arial" w:hAnsi="Arial" w:cs="Arial"/>
          <w:color w:val="494949"/>
          <w:sz w:val="21"/>
          <w:szCs w:val="21"/>
        </w:rPr>
        <w:t>的</w:t>
      </w:r>
      <w:r>
        <w:rPr>
          <w:rFonts w:ascii="Arial" w:hAnsi="Arial" w:cs="Arial"/>
          <w:color w:val="494949"/>
          <w:sz w:val="21"/>
          <w:szCs w:val="21"/>
        </w:rPr>
        <w:t>cmd</w:t>
      </w:r>
      <w:r>
        <w:rPr>
          <w:rFonts w:ascii="Arial" w:hAnsi="Arial" w:cs="Arial"/>
          <w:color w:val="494949"/>
          <w:sz w:val="21"/>
          <w:szCs w:val="21"/>
        </w:rPr>
        <w:t>窗口中输入的命令。如果要向程序或者脚本传递参数，可以使用空格分隔程序及多个参数。</w:t>
      </w:r>
      <w:r>
        <w:rPr>
          <w:rFonts w:ascii="Arial" w:hAnsi="Arial" w:cs="Arial"/>
          <w:color w:val="494949"/>
          <w:sz w:val="21"/>
          <w:szCs w:val="21"/>
        </w:rPr>
        <w:br/>
      </w:r>
      <w:r>
        <w:rPr>
          <w:rFonts w:ascii="Arial" w:hAnsi="Arial" w:cs="Arial"/>
          <w:color w:val="494949"/>
          <w:sz w:val="21"/>
          <w:szCs w:val="21"/>
        </w:rPr>
        <w:t>以下实例实现通过</w:t>
      </w:r>
      <w:r>
        <w:rPr>
          <w:rFonts w:ascii="Arial" w:hAnsi="Arial" w:cs="Arial"/>
          <w:color w:val="494949"/>
          <w:sz w:val="21"/>
          <w:szCs w:val="21"/>
        </w:rPr>
        <w:t>os.system()</w:t>
      </w:r>
      <w:r>
        <w:rPr>
          <w:rFonts w:ascii="Arial" w:hAnsi="Arial" w:cs="Arial"/>
          <w:color w:val="494949"/>
          <w:sz w:val="21"/>
          <w:szCs w:val="21"/>
        </w:rPr>
        <w:t>函数打开系统的记事本程序。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os</w:t>
      </w:r>
    </w:p>
    <w:p w:rsidR="00E33E60" w:rsidRDefault="00E33E60" w:rsidP="00E33E60">
      <w:pPr>
        <w:pStyle w:val="HTML"/>
        <w:rPr>
          <w:color w:val="494949"/>
        </w:rPr>
      </w:pPr>
      <w:r>
        <w:rPr>
          <w:color w:val="494949"/>
        </w:rPr>
        <w:t># 使用os.system()函数打开记事本程序</w:t>
      </w:r>
    </w:p>
    <w:p w:rsidR="00E33E60" w:rsidRDefault="00E33E60" w:rsidP="00E33E60">
      <w:pPr>
        <w:pStyle w:val="HTML"/>
        <w:rPr>
          <w:color w:val="494949"/>
        </w:rPr>
      </w:pPr>
      <w:r>
        <w:rPr>
          <w:color w:val="494949"/>
        </w:rPr>
        <w:t>&gt;&gt;&gt; os.system('notepad')</w:t>
      </w:r>
    </w:p>
    <w:p w:rsidR="00E33E60" w:rsidRDefault="00E33E60" w:rsidP="00E33E60">
      <w:pPr>
        <w:pStyle w:val="HTML"/>
        <w:rPr>
          <w:color w:val="494949"/>
        </w:rPr>
      </w:pPr>
      <w:r>
        <w:rPr>
          <w:color w:val="494949"/>
        </w:rPr>
        <w:t>0 # 关闭记事本后的返回值</w:t>
      </w:r>
    </w:p>
    <w:p w:rsidR="00E33E60" w:rsidRDefault="00E33E60" w:rsidP="00E33E60">
      <w:pPr>
        <w:pStyle w:val="HTML"/>
        <w:rPr>
          <w:color w:val="494949"/>
        </w:rPr>
      </w:pPr>
      <w:r>
        <w:rPr>
          <w:color w:val="494949"/>
        </w:rPr>
        <w:t># 向记事本传递参数，打开python.txt文件</w:t>
      </w:r>
    </w:p>
    <w:p w:rsidR="00E33E60" w:rsidRDefault="00E33E60" w:rsidP="00E33E60">
      <w:pPr>
        <w:pStyle w:val="HTML"/>
        <w:rPr>
          <w:color w:val="494949"/>
        </w:rPr>
      </w:pPr>
      <w:r>
        <w:rPr>
          <w:color w:val="494949"/>
        </w:rPr>
        <w:t>&gt;&gt;&gt; os.system('notepad python.txt')</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2 </w:t>
      </w:r>
      <w:r>
        <w:rPr>
          <w:rStyle w:val="a4"/>
          <w:rFonts w:ascii="Arial" w:hAnsi="Arial" w:cs="Arial"/>
          <w:color w:val="494949"/>
          <w:sz w:val="21"/>
          <w:szCs w:val="21"/>
        </w:rPr>
        <w:t>使用</w:t>
      </w:r>
      <w:r>
        <w:rPr>
          <w:rStyle w:val="a4"/>
          <w:rFonts w:ascii="Arial" w:hAnsi="Arial" w:cs="Arial"/>
          <w:color w:val="494949"/>
          <w:sz w:val="21"/>
          <w:szCs w:val="21"/>
        </w:rPr>
        <w:t>ShellExecute</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除了使用</w:t>
      </w:r>
      <w:r>
        <w:rPr>
          <w:rFonts w:ascii="Arial" w:hAnsi="Arial" w:cs="Arial"/>
          <w:color w:val="494949"/>
          <w:sz w:val="21"/>
          <w:szCs w:val="21"/>
        </w:rPr>
        <w:t>os</w:t>
      </w:r>
      <w:r>
        <w:rPr>
          <w:rFonts w:ascii="Arial" w:hAnsi="Arial" w:cs="Arial"/>
          <w:color w:val="494949"/>
          <w:sz w:val="21"/>
          <w:szCs w:val="21"/>
        </w:rPr>
        <w:t>模块中的</w:t>
      </w:r>
      <w:r>
        <w:rPr>
          <w:rFonts w:ascii="Arial" w:hAnsi="Arial" w:cs="Arial"/>
          <w:color w:val="494949"/>
          <w:sz w:val="21"/>
          <w:szCs w:val="21"/>
        </w:rPr>
        <w:t>os.system()</w:t>
      </w:r>
      <w:r>
        <w:rPr>
          <w:rFonts w:ascii="Arial" w:hAnsi="Arial" w:cs="Arial"/>
          <w:color w:val="494949"/>
          <w:sz w:val="21"/>
          <w:szCs w:val="21"/>
        </w:rPr>
        <w:t>函数以外，还可以使用</w:t>
      </w:r>
      <w:r>
        <w:rPr>
          <w:rFonts w:ascii="Arial" w:hAnsi="Arial" w:cs="Arial"/>
          <w:color w:val="494949"/>
          <w:sz w:val="21"/>
          <w:szCs w:val="21"/>
        </w:rPr>
        <w:t>win32api</w:t>
      </w:r>
      <w:r>
        <w:rPr>
          <w:rFonts w:ascii="Arial" w:hAnsi="Arial" w:cs="Arial"/>
          <w:color w:val="494949"/>
          <w:sz w:val="21"/>
          <w:szCs w:val="21"/>
        </w:rPr>
        <w:t>模块中的</w:t>
      </w:r>
      <w:r>
        <w:rPr>
          <w:rFonts w:ascii="Arial" w:hAnsi="Arial" w:cs="Arial"/>
          <w:color w:val="494949"/>
          <w:sz w:val="21"/>
          <w:szCs w:val="21"/>
        </w:rPr>
        <w:t>ShellExecute()</w:t>
      </w:r>
      <w:r>
        <w:rPr>
          <w:rFonts w:ascii="Arial" w:hAnsi="Arial" w:cs="Arial"/>
          <w:color w:val="494949"/>
          <w:sz w:val="21"/>
          <w:szCs w:val="21"/>
        </w:rPr>
        <w:t>函数。其函数如下所示。</w:t>
      </w:r>
      <w:r>
        <w:rPr>
          <w:rFonts w:ascii="Arial" w:hAnsi="Arial" w:cs="Arial"/>
          <w:color w:val="494949"/>
          <w:sz w:val="21"/>
          <w:szCs w:val="21"/>
        </w:rPr>
        <w:br/>
        <w:t>ShellExecute(hwnd, op , file , params , dir , bShow )</w:t>
      </w:r>
      <w:r>
        <w:rPr>
          <w:rFonts w:ascii="Arial" w:hAnsi="Arial" w:cs="Arial"/>
          <w:color w:val="494949"/>
          <w:sz w:val="21"/>
          <w:szCs w:val="21"/>
        </w:rPr>
        <w:br/>
      </w:r>
      <w:r>
        <w:rPr>
          <w:rFonts w:ascii="Arial" w:hAnsi="Arial" w:cs="Arial"/>
          <w:color w:val="494949"/>
          <w:sz w:val="21"/>
          <w:szCs w:val="21"/>
        </w:rPr>
        <w:t>其参数含义如下所示。</w:t>
      </w:r>
      <w:r>
        <w:rPr>
          <w:rFonts w:ascii="Arial" w:hAnsi="Arial" w:cs="Arial"/>
          <w:color w:val="494949"/>
          <w:sz w:val="21"/>
          <w:szCs w:val="21"/>
        </w:rPr>
        <w:br/>
        <w:t>hwnd</w:t>
      </w:r>
      <w:r>
        <w:rPr>
          <w:rFonts w:ascii="Arial" w:hAnsi="Arial" w:cs="Arial"/>
          <w:color w:val="494949"/>
          <w:sz w:val="21"/>
          <w:szCs w:val="21"/>
        </w:rPr>
        <w:t>：父窗口的句柄，如果没有父窗口，则为</w:t>
      </w:r>
      <w:r>
        <w:rPr>
          <w:rFonts w:ascii="Arial" w:hAnsi="Arial" w:cs="Arial"/>
          <w:color w:val="494949"/>
          <w:sz w:val="21"/>
          <w:szCs w:val="21"/>
        </w:rPr>
        <w:t>0</w:t>
      </w:r>
      <w:r>
        <w:rPr>
          <w:rFonts w:ascii="Arial" w:hAnsi="Arial" w:cs="Arial"/>
          <w:color w:val="494949"/>
          <w:sz w:val="21"/>
          <w:szCs w:val="21"/>
        </w:rPr>
        <w:t>。</w:t>
      </w:r>
      <w:r>
        <w:rPr>
          <w:rFonts w:ascii="Arial" w:hAnsi="Arial" w:cs="Arial"/>
          <w:color w:val="494949"/>
          <w:sz w:val="21"/>
          <w:szCs w:val="21"/>
        </w:rPr>
        <w:br/>
        <w:t>op</w:t>
      </w:r>
      <w:r>
        <w:rPr>
          <w:rFonts w:ascii="Arial" w:hAnsi="Arial" w:cs="Arial"/>
          <w:color w:val="494949"/>
          <w:sz w:val="21"/>
          <w:szCs w:val="21"/>
        </w:rPr>
        <w:t>：要进行的操作，为</w:t>
      </w:r>
      <w:r>
        <w:rPr>
          <w:rFonts w:ascii="Arial" w:hAnsi="Arial" w:cs="Arial"/>
          <w:color w:val="494949"/>
          <w:sz w:val="21"/>
          <w:szCs w:val="21"/>
        </w:rPr>
        <w:t>“open”</w:t>
      </w:r>
      <w:r>
        <w:rPr>
          <w:rFonts w:ascii="Arial" w:hAnsi="Arial" w:cs="Arial"/>
          <w:color w:val="494949"/>
          <w:sz w:val="21"/>
          <w:szCs w:val="21"/>
        </w:rPr>
        <w:t>、</w:t>
      </w:r>
      <w:r>
        <w:rPr>
          <w:rFonts w:ascii="Arial" w:hAnsi="Arial" w:cs="Arial"/>
          <w:color w:val="494949"/>
          <w:sz w:val="21"/>
          <w:szCs w:val="21"/>
        </w:rPr>
        <w:t>“print”</w:t>
      </w:r>
      <w:r>
        <w:rPr>
          <w:rFonts w:ascii="Arial" w:hAnsi="Arial" w:cs="Arial"/>
          <w:color w:val="494949"/>
          <w:sz w:val="21"/>
          <w:szCs w:val="21"/>
        </w:rPr>
        <w:t>或者为空。</w:t>
      </w:r>
      <w:r>
        <w:rPr>
          <w:rFonts w:ascii="Arial" w:hAnsi="Arial" w:cs="Arial"/>
          <w:color w:val="494949"/>
          <w:sz w:val="21"/>
          <w:szCs w:val="21"/>
        </w:rPr>
        <w:br/>
        <w:t>file</w:t>
      </w:r>
      <w:r>
        <w:rPr>
          <w:rFonts w:ascii="Arial" w:hAnsi="Arial" w:cs="Arial"/>
          <w:color w:val="494949"/>
          <w:sz w:val="21"/>
          <w:szCs w:val="21"/>
        </w:rPr>
        <w:t>：要运行的程序，或者打开的脚本。</w:t>
      </w:r>
      <w:r>
        <w:rPr>
          <w:rFonts w:ascii="Arial" w:hAnsi="Arial" w:cs="Arial"/>
          <w:color w:val="494949"/>
          <w:sz w:val="21"/>
          <w:szCs w:val="21"/>
        </w:rPr>
        <w:br/>
        <w:t>params</w:t>
      </w:r>
      <w:r>
        <w:rPr>
          <w:rFonts w:ascii="Arial" w:hAnsi="Arial" w:cs="Arial"/>
          <w:color w:val="494949"/>
          <w:sz w:val="21"/>
          <w:szCs w:val="21"/>
        </w:rPr>
        <w:t>：要向程序传递的参数，如果打开的为文件，则为空。</w:t>
      </w:r>
      <w:r>
        <w:rPr>
          <w:rFonts w:ascii="Arial" w:hAnsi="Arial" w:cs="Arial"/>
          <w:color w:val="494949"/>
          <w:sz w:val="21"/>
          <w:szCs w:val="21"/>
        </w:rPr>
        <w:br/>
        <w:t>dir</w:t>
      </w:r>
      <w:r>
        <w:rPr>
          <w:rFonts w:ascii="Arial" w:hAnsi="Arial" w:cs="Arial"/>
          <w:color w:val="494949"/>
          <w:sz w:val="21"/>
          <w:szCs w:val="21"/>
        </w:rPr>
        <w:t>：程序初始化的目录。</w:t>
      </w:r>
      <w:r>
        <w:rPr>
          <w:rFonts w:ascii="Arial" w:hAnsi="Arial" w:cs="Arial"/>
          <w:color w:val="494949"/>
          <w:sz w:val="21"/>
          <w:szCs w:val="21"/>
        </w:rPr>
        <w:br/>
        <w:t>bShow</w:t>
      </w:r>
      <w:r>
        <w:rPr>
          <w:rFonts w:ascii="Arial" w:hAnsi="Arial" w:cs="Arial"/>
          <w:color w:val="494949"/>
          <w:sz w:val="21"/>
          <w:szCs w:val="21"/>
        </w:rPr>
        <w:t>：是否显示窗口。</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ShellExecute</w:t>
      </w:r>
      <w:r>
        <w:rPr>
          <w:rFonts w:ascii="Arial" w:hAnsi="Arial" w:cs="Arial"/>
          <w:color w:val="494949"/>
          <w:sz w:val="21"/>
          <w:szCs w:val="21"/>
        </w:rPr>
        <w:t>函数运行其他程序。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win32api</w:t>
      </w:r>
    </w:p>
    <w:p w:rsidR="00E33E60" w:rsidRDefault="00E33E60" w:rsidP="00E33E60">
      <w:pPr>
        <w:pStyle w:val="HTML"/>
        <w:rPr>
          <w:color w:val="494949"/>
        </w:rPr>
      </w:pPr>
      <w:r>
        <w:rPr>
          <w:color w:val="494949"/>
        </w:rPr>
        <w:t># 打开记事本程序，在后台运行，即显示记事本程序的窗口</w:t>
      </w:r>
    </w:p>
    <w:p w:rsidR="00E33E60" w:rsidRDefault="00E33E60" w:rsidP="00E33E60">
      <w:pPr>
        <w:pStyle w:val="HTML"/>
        <w:rPr>
          <w:color w:val="494949"/>
        </w:rPr>
      </w:pPr>
      <w:r>
        <w:rPr>
          <w:color w:val="494949"/>
        </w:rPr>
        <w:t>&gt;&gt;&gt; win32api.ShellExecute(0, 'open', 'notepad.exe', '','',0)</w:t>
      </w:r>
    </w:p>
    <w:p w:rsidR="00E33E60" w:rsidRDefault="00E33E60" w:rsidP="00E33E60">
      <w:pPr>
        <w:pStyle w:val="HTML"/>
        <w:rPr>
          <w:color w:val="494949"/>
        </w:rPr>
      </w:pPr>
      <w:r>
        <w:rPr>
          <w:color w:val="494949"/>
        </w:rPr>
        <w:t># 打开记事本程序，在前台运行</w:t>
      </w:r>
    </w:p>
    <w:p w:rsidR="00E33E60" w:rsidRDefault="00E33E60" w:rsidP="00E33E60">
      <w:pPr>
        <w:pStyle w:val="HTML"/>
        <w:rPr>
          <w:color w:val="494949"/>
        </w:rPr>
      </w:pPr>
      <w:r>
        <w:rPr>
          <w:color w:val="494949"/>
        </w:rPr>
        <w:t>&gt;&gt;&gt; win32api.ShellExecute(0, 'open', 'notepad.exe', '','',1)</w:t>
      </w:r>
    </w:p>
    <w:p w:rsidR="00E33E60" w:rsidRDefault="00E33E60" w:rsidP="00E33E60">
      <w:pPr>
        <w:pStyle w:val="HTML"/>
        <w:rPr>
          <w:color w:val="494949"/>
        </w:rPr>
      </w:pPr>
      <w:r>
        <w:rPr>
          <w:color w:val="494949"/>
        </w:rPr>
        <w:t># 向记事本传递参数，打开python.txt</w:t>
      </w:r>
    </w:p>
    <w:p w:rsidR="00E33E60" w:rsidRDefault="00E33E60" w:rsidP="00E33E60">
      <w:pPr>
        <w:pStyle w:val="HTML"/>
        <w:rPr>
          <w:color w:val="494949"/>
        </w:rPr>
      </w:pPr>
      <w:r>
        <w:rPr>
          <w:color w:val="494949"/>
        </w:rPr>
        <w:t>&gt;&gt;&gt; win32api.ShellExecute(0, 'open', 'notepad.exe', 'python.txt','',1)</w:t>
      </w:r>
    </w:p>
    <w:p w:rsidR="00E33E60" w:rsidRDefault="00E33E60" w:rsidP="00E33E60">
      <w:pPr>
        <w:pStyle w:val="HTML"/>
        <w:rPr>
          <w:color w:val="494949"/>
        </w:rPr>
      </w:pPr>
      <w:r>
        <w:rPr>
          <w:color w:val="494949"/>
        </w:rPr>
        <w:t># 在默认浏览器中打开http://www.python.org网站</w:t>
      </w:r>
    </w:p>
    <w:p w:rsidR="00E33E60" w:rsidRDefault="00E33E60" w:rsidP="00E33E60">
      <w:pPr>
        <w:pStyle w:val="HTML"/>
        <w:rPr>
          <w:color w:val="494949"/>
        </w:rPr>
      </w:pPr>
      <w:r>
        <w:rPr>
          <w:color w:val="494949"/>
        </w:rPr>
        <w:t>&gt;&gt;&gt; win32api.ShellExecute(0, 'open', 'http://www.python.org', '','',1)</w:t>
      </w:r>
    </w:p>
    <w:p w:rsidR="00E33E60" w:rsidRDefault="00E33E60" w:rsidP="00E33E60">
      <w:pPr>
        <w:pStyle w:val="HTML"/>
        <w:rPr>
          <w:color w:val="494949"/>
        </w:rPr>
      </w:pPr>
      <w:r>
        <w:rPr>
          <w:color w:val="494949"/>
        </w:rPr>
        <w:t># 在默认的媒体播放器中播放E:\song.wma</w:t>
      </w:r>
    </w:p>
    <w:p w:rsidR="00E33E60" w:rsidRDefault="00E33E60" w:rsidP="00E33E60">
      <w:pPr>
        <w:pStyle w:val="HTML"/>
        <w:rPr>
          <w:color w:val="494949"/>
        </w:rPr>
      </w:pPr>
      <w:r>
        <w:rPr>
          <w:color w:val="494949"/>
        </w:rPr>
        <w:t>&gt;&gt;&gt; win32api.ShellExecute(0, 'open', 'E:\\song.wma', '','',1)</w:t>
      </w:r>
    </w:p>
    <w:p w:rsidR="00E33E60" w:rsidRDefault="00E33E60" w:rsidP="00E33E60">
      <w:pPr>
        <w:pStyle w:val="HTML"/>
        <w:rPr>
          <w:color w:val="494949"/>
        </w:rPr>
      </w:pPr>
      <w:r>
        <w:rPr>
          <w:color w:val="494949"/>
        </w:rPr>
        <w:lastRenderedPageBreak/>
        <w:t># 运行位于E:\book\code目录中的MessageBox.py脚本</w:t>
      </w:r>
    </w:p>
    <w:p w:rsidR="00E33E60" w:rsidRDefault="00E33E60" w:rsidP="00E33E60">
      <w:pPr>
        <w:pStyle w:val="HTML"/>
        <w:rPr>
          <w:color w:val="494949"/>
        </w:rPr>
      </w:pPr>
      <w:r>
        <w:rPr>
          <w:color w:val="494949"/>
        </w:rPr>
        <w:t>&gt;&gt;&gt; win32api.ShellExecute(0, 'open', 'E:\\book\\code\\MessageBox.py', '','',1)</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可以看出，使用</w:t>
      </w:r>
      <w:r>
        <w:rPr>
          <w:rFonts w:ascii="Arial" w:hAnsi="Arial" w:cs="Arial"/>
          <w:color w:val="494949"/>
          <w:sz w:val="21"/>
          <w:szCs w:val="21"/>
        </w:rPr>
        <w:t>ShellExecute</w:t>
      </w:r>
      <w:r>
        <w:rPr>
          <w:rFonts w:ascii="Arial" w:hAnsi="Arial" w:cs="Arial"/>
          <w:color w:val="494949"/>
          <w:sz w:val="21"/>
          <w:szCs w:val="21"/>
        </w:rPr>
        <w:t>函数，就相当于在资源管理器中双击文件图标一样，系统会打开相应的应用程序执行操作。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3 </w:t>
      </w:r>
      <w:r>
        <w:rPr>
          <w:rStyle w:val="a4"/>
          <w:rFonts w:ascii="Arial" w:hAnsi="Arial" w:cs="Arial"/>
          <w:color w:val="494949"/>
          <w:sz w:val="21"/>
          <w:szCs w:val="21"/>
        </w:rPr>
        <w:t>使用</w:t>
      </w:r>
      <w:r>
        <w:rPr>
          <w:rStyle w:val="a4"/>
          <w:rFonts w:ascii="Arial" w:hAnsi="Arial" w:cs="Arial"/>
          <w:color w:val="494949"/>
          <w:sz w:val="21"/>
          <w:szCs w:val="21"/>
        </w:rPr>
        <w:t>CreateProcess</w:t>
      </w:r>
      <w:r>
        <w:rPr>
          <w:rStyle w:val="a4"/>
          <w:rFonts w:ascii="Arial" w:hAnsi="Arial" w:cs="Arial"/>
          <w:color w:val="494949"/>
          <w:sz w:val="21"/>
          <w:szCs w:val="21"/>
        </w:rPr>
        <w:t>函数运行其他程序</w:t>
      </w:r>
      <w:r>
        <w:rPr>
          <w:rFonts w:ascii="Arial" w:hAnsi="Arial" w:cs="Arial"/>
          <w:color w:val="494949"/>
          <w:sz w:val="21"/>
          <w:szCs w:val="21"/>
        </w:rPr>
        <w:br/>
      </w:r>
      <w:r>
        <w:rPr>
          <w:rFonts w:ascii="Arial" w:hAnsi="Arial" w:cs="Arial"/>
          <w:color w:val="494949"/>
          <w:sz w:val="21"/>
          <w:szCs w:val="21"/>
        </w:rPr>
        <w:t>为了便于控制通过脚本运行的程序，可以使用</w:t>
      </w:r>
      <w:r>
        <w:rPr>
          <w:rFonts w:ascii="Arial" w:hAnsi="Arial" w:cs="Arial"/>
          <w:color w:val="494949"/>
          <w:sz w:val="21"/>
          <w:szCs w:val="21"/>
        </w:rPr>
        <w:t>win32process</w:t>
      </w:r>
      <w:r>
        <w:rPr>
          <w:rFonts w:ascii="Arial" w:hAnsi="Arial" w:cs="Arial"/>
          <w:color w:val="494949"/>
          <w:sz w:val="21"/>
          <w:szCs w:val="21"/>
        </w:rPr>
        <w:t>模块中的</w:t>
      </w:r>
      <w:r>
        <w:rPr>
          <w:rFonts w:ascii="Arial" w:hAnsi="Arial" w:cs="Arial"/>
          <w:color w:val="494949"/>
          <w:sz w:val="21"/>
          <w:szCs w:val="21"/>
        </w:rPr>
        <w:t>CreateProcess()</w:t>
      </w:r>
      <w:r>
        <w:rPr>
          <w:rFonts w:ascii="Arial" w:hAnsi="Arial" w:cs="Arial"/>
          <w:color w:val="494949"/>
          <w:sz w:val="21"/>
          <w:szCs w:val="21"/>
        </w:rPr>
        <w:t>函数。其函数原型如下所示。</w:t>
      </w:r>
      <w:r>
        <w:rPr>
          <w:rFonts w:ascii="Arial" w:hAnsi="Arial" w:cs="Arial"/>
          <w:color w:val="494949"/>
          <w:sz w:val="21"/>
          <w:szCs w:val="21"/>
        </w:rPr>
        <w:br/>
        <w:t>CreateProcess(appName, commandLine , processAttributes , threadAttributes , bInheritHandles ,dwCreationFlags , newEnvironment , currentDirectory , startupinfo )</w:t>
      </w:r>
      <w:r>
        <w:rPr>
          <w:rFonts w:ascii="Arial" w:hAnsi="Arial" w:cs="Arial"/>
          <w:color w:val="494949"/>
          <w:sz w:val="21"/>
          <w:szCs w:val="21"/>
        </w:rPr>
        <w:br/>
      </w:r>
      <w:r>
        <w:rPr>
          <w:rFonts w:ascii="Arial" w:hAnsi="Arial" w:cs="Arial"/>
          <w:color w:val="494949"/>
          <w:sz w:val="21"/>
          <w:szCs w:val="21"/>
        </w:rPr>
        <w:t>其参数含义如下。</w:t>
      </w:r>
      <w:r>
        <w:rPr>
          <w:rFonts w:ascii="Arial" w:hAnsi="Arial" w:cs="Arial"/>
          <w:color w:val="494949"/>
          <w:sz w:val="21"/>
          <w:szCs w:val="21"/>
        </w:rPr>
        <w:br/>
        <w:t>appName</w:t>
      </w:r>
      <w:r>
        <w:rPr>
          <w:rFonts w:ascii="Arial" w:hAnsi="Arial" w:cs="Arial"/>
          <w:color w:val="494949"/>
          <w:sz w:val="21"/>
          <w:szCs w:val="21"/>
        </w:rPr>
        <w:t>：可执行的文件名。</w:t>
      </w:r>
      <w:r>
        <w:rPr>
          <w:rFonts w:ascii="Arial" w:hAnsi="Arial" w:cs="Arial"/>
          <w:color w:val="494949"/>
          <w:sz w:val="21"/>
          <w:szCs w:val="21"/>
        </w:rPr>
        <w:br/>
        <w:t>commandLine</w:t>
      </w:r>
      <w:r>
        <w:rPr>
          <w:rFonts w:ascii="Arial" w:hAnsi="Arial" w:cs="Arial"/>
          <w:color w:val="494949"/>
          <w:sz w:val="21"/>
          <w:szCs w:val="21"/>
        </w:rPr>
        <w:t>：命令行参数。</w:t>
      </w:r>
      <w:r>
        <w:rPr>
          <w:rFonts w:ascii="Arial" w:hAnsi="Arial" w:cs="Arial"/>
          <w:color w:val="494949"/>
          <w:sz w:val="21"/>
          <w:szCs w:val="21"/>
        </w:rPr>
        <w:br/>
        <w:t>processAttributes</w:t>
      </w:r>
      <w:r>
        <w:rPr>
          <w:rFonts w:ascii="Arial" w:hAnsi="Arial" w:cs="Arial"/>
          <w:color w:val="494949"/>
          <w:sz w:val="21"/>
          <w:szCs w:val="21"/>
        </w:rPr>
        <w:t>：进程安全属性，如果为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threadAttributes</w:t>
      </w:r>
      <w:r>
        <w:rPr>
          <w:rFonts w:ascii="Arial" w:hAnsi="Arial" w:cs="Arial"/>
          <w:color w:val="494949"/>
          <w:sz w:val="21"/>
          <w:szCs w:val="21"/>
        </w:rPr>
        <w:t>：线程安全属性，如果为</w:t>
      </w:r>
      <w:r>
        <w:rPr>
          <w:rFonts w:ascii="Arial" w:hAnsi="Arial" w:cs="Arial"/>
          <w:color w:val="494949"/>
          <w:sz w:val="21"/>
          <w:szCs w:val="21"/>
        </w:rPr>
        <w:t>None</w:t>
      </w:r>
      <w:r>
        <w:rPr>
          <w:rFonts w:ascii="Arial" w:hAnsi="Arial" w:cs="Arial"/>
          <w:color w:val="494949"/>
          <w:sz w:val="21"/>
          <w:szCs w:val="21"/>
        </w:rPr>
        <w:t>，则为默认的安全属性。</w:t>
      </w:r>
      <w:r>
        <w:rPr>
          <w:rFonts w:ascii="Arial" w:hAnsi="Arial" w:cs="Arial"/>
          <w:color w:val="494949"/>
          <w:sz w:val="21"/>
          <w:szCs w:val="21"/>
        </w:rPr>
        <w:br/>
        <w:t>bInheritHandles</w:t>
      </w:r>
      <w:r>
        <w:rPr>
          <w:rFonts w:ascii="Arial" w:hAnsi="Arial" w:cs="Arial"/>
          <w:color w:val="494949"/>
          <w:sz w:val="21"/>
          <w:szCs w:val="21"/>
        </w:rPr>
        <w:t>：继承标志。</w:t>
      </w:r>
      <w:r>
        <w:rPr>
          <w:rFonts w:ascii="Arial" w:hAnsi="Arial" w:cs="Arial"/>
          <w:color w:val="494949"/>
          <w:sz w:val="21"/>
          <w:szCs w:val="21"/>
        </w:rPr>
        <w:br/>
        <w:t>dwCreationFlags</w:t>
      </w:r>
      <w:r>
        <w:rPr>
          <w:rFonts w:ascii="Arial" w:hAnsi="Arial" w:cs="Arial"/>
          <w:color w:val="494949"/>
          <w:sz w:val="21"/>
          <w:szCs w:val="21"/>
        </w:rPr>
        <w:t>：创建标志。</w:t>
      </w:r>
      <w:r>
        <w:rPr>
          <w:rFonts w:ascii="Arial" w:hAnsi="Arial" w:cs="Arial"/>
          <w:color w:val="494949"/>
          <w:sz w:val="21"/>
          <w:szCs w:val="21"/>
        </w:rPr>
        <w:br/>
        <w:t>newEnvironment</w:t>
      </w:r>
      <w:r>
        <w:rPr>
          <w:rFonts w:ascii="Arial" w:hAnsi="Arial" w:cs="Arial"/>
          <w:color w:val="494949"/>
          <w:sz w:val="21"/>
          <w:szCs w:val="21"/>
        </w:rPr>
        <w:t>：创建进程的环境变量。</w:t>
      </w:r>
      <w:r>
        <w:rPr>
          <w:rFonts w:ascii="Arial" w:hAnsi="Arial" w:cs="Arial"/>
          <w:color w:val="494949"/>
          <w:sz w:val="21"/>
          <w:szCs w:val="21"/>
        </w:rPr>
        <w:br/>
        <w:t>currentDirectory</w:t>
      </w:r>
      <w:r>
        <w:rPr>
          <w:rFonts w:ascii="Arial" w:hAnsi="Arial" w:cs="Arial"/>
          <w:color w:val="494949"/>
          <w:sz w:val="21"/>
          <w:szCs w:val="21"/>
        </w:rPr>
        <w:t>：进程的当前目录。</w:t>
      </w:r>
      <w:r>
        <w:rPr>
          <w:rFonts w:ascii="Arial" w:hAnsi="Arial" w:cs="Arial"/>
          <w:color w:val="494949"/>
          <w:sz w:val="21"/>
          <w:szCs w:val="21"/>
        </w:rPr>
        <w:br/>
        <w:t xml:space="preserve">startupinfo </w:t>
      </w:r>
      <w:r>
        <w:rPr>
          <w:rFonts w:ascii="Arial" w:hAnsi="Arial" w:cs="Arial"/>
          <w:color w:val="494949"/>
          <w:sz w:val="21"/>
          <w:szCs w:val="21"/>
        </w:rPr>
        <w:t>：创建进程的属性。</w:t>
      </w:r>
      <w:r>
        <w:rPr>
          <w:rFonts w:ascii="Arial" w:hAnsi="Arial" w:cs="Arial"/>
          <w:color w:val="494949"/>
          <w:sz w:val="21"/>
          <w:szCs w:val="21"/>
        </w:rPr>
        <w:br/>
      </w:r>
      <w:r>
        <w:rPr>
          <w:rFonts w:ascii="Arial" w:hAnsi="Arial" w:cs="Arial"/>
          <w:color w:val="494949"/>
          <w:sz w:val="21"/>
          <w:szCs w:val="21"/>
        </w:rPr>
        <w:t>以下实例使用</w:t>
      </w:r>
      <w:r>
        <w:rPr>
          <w:rFonts w:ascii="Arial" w:hAnsi="Arial" w:cs="Arial"/>
          <w:color w:val="494949"/>
          <w:sz w:val="21"/>
          <w:szCs w:val="21"/>
        </w:rPr>
        <w:t>win32process.CreateProcess</w:t>
      </w:r>
      <w:r>
        <w:rPr>
          <w:rFonts w:ascii="Arial" w:hAnsi="Arial" w:cs="Arial"/>
          <w:color w:val="494949"/>
          <w:sz w:val="21"/>
          <w:szCs w:val="21"/>
        </w:rPr>
        <w:t>函数运行记事本程序。</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xml:space="preserve">&gt;&gt;&gt; win32process.CreateProcess('c:\\windows\\notepad.exe', '', </w:t>
      </w:r>
    </w:p>
    <w:p w:rsidR="00E33E60" w:rsidRDefault="00E33E60" w:rsidP="00E33E60">
      <w:pPr>
        <w:pStyle w:val="HTML"/>
        <w:rPr>
          <w:color w:val="494949"/>
        </w:rPr>
      </w:pPr>
      <w:r>
        <w:rPr>
          <w:color w:val="494949"/>
        </w:rPr>
        <w:t>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xml:space="preserve">(&lt;?XML:NAMESPACE PREFIX = PYHANDLE /&gt;, , 280, 3076) </w:t>
      </w:r>
    </w:p>
    <w:p w:rsidR="00E33E60" w:rsidRDefault="00E33E60" w:rsidP="00E33E60">
      <w:pPr>
        <w:pStyle w:val="HTML"/>
        <w:rPr>
          <w:color w:val="494949"/>
        </w:rPr>
      </w:pPr>
      <w:r>
        <w:rPr>
          <w:color w:val="494949"/>
        </w:rPr>
        <w:t># 函数返回进程句柄、线程句柄、进程ID，以及线程ID</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有了已创建进程的句柄就可以使用</w:t>
      </w:r>
      <w:r>
        <w:rPr>
          <w:rFonts w:ascii="Arial" w:hAnsi="Arial" w:cs="Arial"/>
          <w:color w:val="494949"/>
          <w:sz w:val="21"/>
          <w:szCs w:val="21"/>
        </w:rPr>
        <w:t>win32process.TerminateProcess</w:t>
      </w:r>
      <w:r>
        <w:rPr>
          <w:rFonts w:ascii="Arial" w:hAnsi="Arial" w:cs="Arial"/>
          <w:color w:val="494949"/>
          <w:sz w:val="21"/>
          <w:szCs w:val="21"/>
        </w:rPr>
        <w:t>函数结束进程，或者使用</w:t>
      </w:r>
      <w:r>
        <w:rPr>
          <w:rFonts w:ascii="Arial" w:hAnsi="Arial" w:cs="Arial"/>
          <w:color w:val="494949"/>
          <w:sz w:val="21"/>
          <w:szCs w:val="21"/>
        </w:rPr>
        <w:t>win32event.WaitForSingleObject</w:t>
      </w:r>
      <w:r>
        <w:rPr>
          <w:rFonts w:ascii="Arial" w:hAnsi="Arial" w:cs="Arial"/>
          <w:color w:val="494949"/>
          <w:sz w:val="21"/>
          <w:szCs w:val="21"/>
        </w:rPr>
        <w:t>等待创建的线程结束。其函数原型分别如下。</w:t>
      </w:r>
      <w:r>
        <w:rPr>
          <w:rFonts w:ascii="Arial" w:hAnsi="Arial" w:cs="Arial"/>
          <w:color w:val="494949"/>
          <w:sz w:val="21"/>
          <w:szCs w:val="21"/>
        </w:rPr>
        <w:br/>
        <w:t>TerminateProcess(handle, exitCode)</w:t>
      </w:r>
      <w:r>
        <w:rPr>
          <w:rFonts w:ascii="Arial" w:hAnsi="Arial" w:cs="Arial"/>
          <w:color w:val="494949"/>
          <w:sz w:val="21"/>
          <w:szCs w:val="21"/>
        </w:rPr>
        <w:br/>
        <w:t>WaitForSingleObject(handle, milliseconds )</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TerminateProcess</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exitCode</w:t>
      </w:r>
      <w:r>
        <w:rPr>
          <w:rFonts w:ascii="Arial" w:hAnsi="Arial" w:cs="Arial"/>
          <w:color w:val="494949"/>
          <w:sz w:val="21"/>
          <w:szCs w:val="21"/>
        </w:rPr>
        <w:t>：进程退出代码。</w:t>
      </w:r>
      <w:r>
        <w:rPr>
          <w:rFonts w:ascii="Arial" w:hAnsi="Arial" w:cs="Arial"/>
          <w:color w:val="494949"/>
          <w:sz w:val="21"/>
          <w:szCs w:val="21"/>
        </w:rPr>
        <w:br/>
      </w:r>
      <w:r>
        <w:rPr>
          <w:rFonts w:ascii="Arial" w:hAnsi="Arial" w:cs="Arial"/>
          <w:color w:val="494949"/>
          <w:sz w:val="21"/>
          <w:szCs w:val="21"/>
        </w:rPr>
        <w:t>对于</w:t>
      </w:r>
      <w:r>
        <w:rPr>
          <w:rFonts w:ascii="Arial" w:hAnsi="Arial" w:cs="Arial"/>
          <w:color w:val="494949"/>
          <w:sz w:val="21"/>
          <w:szCs w:val="21"/>
        </w:rPr>
        <w:t>WaitForSingleObject</w:t>
      </w:r>
      <w:r>
        <w:rPr>
          <w:rFonts w:ascii="Arial" w:hAnsi="Arial" w:cs="Arial"/>
          <w:color w:val="494949"/>
          <w:sz w:val="21"/>
          <w:szCs w:val="21"/>
        </w:rPr>
        <w:t>参数含义分别如下。</w:t>
      </w:r>
      <w:r>
        <w:rPr>
          <w:rFonts w:ascii="Arial" w:hAnsi="Arial" w:cs="Arial"/>
          <w:color w:val="494949"/>
          <w:sz w:val="21"/>
          <w:szCs w:val="21"/>
        </w:rPr>
        <w:br/>
        <w:t>handle</w:t>
      </w:r>
      <w:r>
        <w:rPr>
          <w:rFonts w:ascii="Arial" w:hAnsi="Arial" w:cs="Arial"/>
          <w:color w:val="494949"/>
          <w:sz w:val="21"/>
          <w:szCs w:val="21"/>
        </w:rPr>
        <w:t>：要操作的进程句柄。</w:t>
      </w:r>
      <w:r>
        <w:rPr>
          <w:rFonts w:ascii="Arial" w:hAnsi="Arial" w:cs="Arial"/>
          <w:color w:val="494949"/>
          <w:sz w:val="21"/>
          <w:szCs w:val="21"/>
        </w:rPr>
        <w:br/>
        <w:t>milliseconds</w:t>
      </w:r>
      <w:r>
        <w:rPr>
          <w:rFonts w:ascii="Arial" w:hAnsi="Arial" w:cs="Arial"/>
          <w:color w:val="494949"/>
          <w:sz w:val="21"/>
          <w:szCs w:val="21"/>
        </w:rPr>
        <w:t>：等待的时间，如果为</w:t>
      </w:r>
      <w:r>
        <w:rPr>
          <w:rFonts w:ascii="Arial" w:hAnsi="Arial" w:cs="Arial"/>
          <w:color w:val="494949"/>
          <w:sz w:val="21"/>
          <w:szCs w:val="21"/>
        </w:rPr>
        <w:t>1</w:t>
      </w:r>
      <w:r>
        <w:rPr>
          <w:rFonts w:ascii="Arial" w:hAnsi="Arial" w:cs="Arial"/>
          <w:color w:val="494949"/>
          <w:sz w:val="21"/>
          <w:szCs w:val="21"/>
        </w:rPr>
        <w:t>，则一直等待。</w:t>
      </w:r>
      <w:r>
        <w:rPr>
          <w:rFonts w:ascii="Arial" w:hAnsi="Arial" w:cs="Arial"/>
          <w:color w:val="494949"/>
          <w:sz w:val="21"/>
          <w:szCs w:val="21"/>
        </w:rPr>
        <w:br/>
      </w:r>
      <w:r>
        <w:rPr>
          <w:rFonts w:ascii="Arial" w:hAnsi="Arial" w:cs="Arial"/>
          <w:color w:val="494949"/>
          <w:sz w:val="21"/>
          <w:szCs w:val="21"/>
        </w:rPr>
        <w:t>以下实例实现创建进程后并对其进行操作。</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w:t>
      </w:r>
    </w:p>
    <w:p w:rsidR="00E33E60" w:rsidRDefault="00E33E60" w:rsidP="00E33E60">
      <w:pPr>
        <w:pStyle w:val="HTML"/>
        <w:rPr>
          <w:color w:val="494949"/>
        </w:rPr>
      </w:pPr>
      <w:r>
        <w:rPr>
          <w:color w:val="494949"/>
        </w:rPr>
        <w:t>&gt;&gt;&gt; import win32process</w:t>
      </w:r>
    </w:p>
    <w:p w:rsidR="00E33E60" w:rsidRDefault="00E33E60" w:rsidP="00E33E60">
      <w:pPr>
        <w:pStyle w:val="HTML"/>
        <w:rPr>
          <w:color w:val="494949"/>
        </w:rPr>
      </w:pPr>
      <w:r>
        <w:rPr>
          <w:color w:val="494949"/>
        </w:rPr>
        <w:t># 打开记事本程序，获得其句柄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使用TerminateProcess函数终止记事本程序</w:t>
      </w:r>
    </w:p>
    <w:p w:rsidR="00E33E60" w:rsidRDefault="00E33E60" w:rsidP="00E33E60">
      <w:pPr>
        <w:pStyle w:val="HTML"/>
        <w:rPr>
          <w:color w:val="494949"/>
        </w:rPr>
      </w:pPr>
      <w:r>
        <w:rPr>
          <w:color w:val="494949"/>
        </w:rPr>
        <w:t>&gt;&gt;&gt; win32process.TerminateProcess(handle[0],0)</w:t>
      </w:r>
    </w:p>
    <w:p w:rsidR="00E33E60" w:rsidRDefault="00E33E60" w:rsidP="00E33E60">
      <w:pPr>
        <w:pStyle w:val="HTML"/>
        <w:rPr>
          <w:color w:val="494949"/>
        </w:rPr>
      </w:pPr>
      <w:r>
        <w:rPr>
          <w:color w:val="494949"/>
        </w:rPr>
        <w:t># 导入win32event模块</w:t>
      </w:r>
    </w:p>
    <w:p w:rsidR="00E33E60" w:rsidRDefault="00E33E60" w:rsidP="00E33E60">
      <w:pPr>
        <w:pStyle w:val="HTML"/>
        <w:rPr>
          <w:color w:val="494949"/>
        </w:rPr>
      </w:pPr>
      <w:r>
        <w:rPr>
          <w:color w:val="494949"/>
        </w:rPr>
        <w:t>&gt;&gt;&gt; import win32event</w:t>
      </w:r>
    </w:p>
    <w:p w:rsidR="00E33E60" w:rsidRDefault="00E33E60" w:rsidP="00E33E60">
      <w:pPr>
        <w:pStyle w:val="HTML"/>
        <w:rPr>
          <w:color w:val="494949"/>
        </w:rPr>
      </w:pPr>
      <w:r>
        <w:rPr>
          <w:color w:val="494949"/>
        </w:rPr>
        <w:t># 创建进程获得句柄</w:t>
      </w:r>
    </w:p>
    <w:p w:rsidR="00E33E60" w:rsidRDefault="00E33E60" w:rsidP="00E33E60">
      <w:pPr>
        <w:pStyle w:val="HTML"/>
        <w:rPr>
          <w:color w:val="494949"/>
        </w:rPr>
      </w:pPr>
      <w:r>
        <w:rPr>
          <w:color w:val="494949"/>
        </w:rPr>
        <w:t>&gt;&gt;&gt; handle = win32process.CreateProcess('c:\\windows\\notepad.exe',</w:t>
      </w:r>
    </w:p>
    <w:p w:rsidR="00E33E60" w:rsidRDefault="00E33E60" w:rsidP="00E33E60">
      <w:pPr>
        <w:pStyle w:val="HTML"/>
        <w:rPr>
          <w:color w:val="494949"/>
        </w:rPr>
      </w:pPr>
      <w:r>
        <w:rPr>
          <w:color w:val="494949"/>
        </w:rPr>
        <w:t>'', None , None , 0 ,win32process. CREATE_NO_WINDOW , None , None ,</w:t>
      </w:r>
    </w:p>
    <w:p w:rsidR="00E33E60" w:rsidRDefault="00E33E60" w:rsidP="00E33E60">
      <w:pPr>
        <w:pStyle w:val="HTML"/>
        <w:rPr>
          <w:color w:val="494949"/>
        </w:rPr>
      </w:pPr>
      <w:r>
        <w:rPr>
          <w:color w:val="494949"/>
        </w:rPr>
        <w:t>win32process.STARTUPINFO())</w:t>
      </w:r>
    </w:p>
    <w:p w:rsidR="00E33E60" w:rsidRDefault="00E33E60" w:rsidP="00E33E60">
      <w:pPr>
        <w:pStyle w:val="HTML"/>
        <w:rPr>
          <w:color w:val="494949"/>
        </w:rPr>
      </w:pPr>
      <w:r>
        <w:rPr>
          <w:color w:val="494949"/>
        </w:rPr>
        <w:t># 等待进程结束</w:t>
      </w:r>
    </w:p>
    <w:p w:rsidR="00E33E60" w:rsidRDefault="00E33E60" w:rsidP="00E33E60">
      <w:pPr>
        <w:pStyle w:val="HTML"/>
        <w:rPr>
          <w:color w:val="494949"/>
        </w:rPr>
      </w:pPr>
      <w:r>
        <w:rPr>
          <w:color w:val="494949"/>
        </w:rPr>
        <w:t>&gt;&gt;&gt; win32event.WaitForSingleObject(handle[0], -1)</w:t>
      </w:r>
    </w:p>
    <w:p w:rsidR="00E33E60" w:rsidRDefault="00E33E60" w:rsidP="00E33E60">
      <w:pPr>
        <w:pStyle w:val="HTML"/>
        <w:rPr>
          <w:color w:val="494949"/>
        </w:rPr>
      </w:pPr>
      <w:r>
        <w:rPr>
          <w:color w:val="494949"/>
        </w:rPr>
        <w:t>0 # 进程结束的返回值</w:t>
      </w:r>
    </w:p>
    <w:p w:rsidR="00E33E60" w:rsidRDefault="00E33E60" w:rsidP="00E33E60">
      <w:pPr>
        <w:pStyle w:val="a8"/>
        <w:spacing w:before="150" w:beforeAutospacing="0" w:after="150" w:afterAutospacing="0"/>
        <w:rPr>
          <w:rFonts w:ascii="Arial" w:hAnsi="Arial" w:cs="Arial"/>
          <w:color w:val="494949"/>
          <w:sz w:val="21"/>
          <w:szCs w:val="21"/>
        </w:rPr>
      </w:pPr>
      <w:r>
        <w:rPr>
          <w:rStyle w:val="a4"/>
          <w:rFonts w:ascii="Arial" w:hAnsi="Arial" w:cs="Arial"/>
          <w:color w:val="494949"/>
          <w:sz w:val="21"/>
          <w:szCs w:val="21"/>
        </w:rPr>
        <w:t xml:space="preserve">4 </w:t>
      </w:r>
      <w:r>
        <w:rPr>
          <w:rStyle w:val="a4"/>
          <w:rFonts w:ascii="Arial" w:hAnsi="Arial" w:cs="Arial"/>
          <w:color w:val="494949"/>
          <w:sz w:val="21"/>
          <w:szCs w:val="21"/>
        </w:rPr>
        <w:t>使用</w:t>
      </w:r>
      <w:r>
        <w:rPr>
          <w:rStyle w:val="a4"/>
          <w:rFonts w:ascii="Arial" w:hAnsi="Arial" w:cs="Arial"/>
          <w:color w:val="494949"/>
          <w:sz w:val="21"/>
          <w:szCs w:val="21"/>
        </w:rPr>
        <w:t>ctypes</w:t>
      </w:r>
      <w:r>
        <w:rPr>
          <w:rStyle w:val="a4"/>
          <w:rFonts w:ascii="Arial" w:hAnsi="Arial" w:cs="Arial"/>
          <w:color w:val="494949"/>
          <w:sz w:val="21"/>
          <w:szCs w:val="21"/>
        </w:rPr>
        <w:t>调用</w:t>
      </w:r>
      <w:r>
        <w:rPr>
          <w:rStyle w:val="a4"/>
          <w:rFonts w:ascii="Arial" w:hAnsi="Arial" w:cs="Arial"/>
          <w:color w:val="494949"/>
          <w:sz w:val="21"/>
          <w:szCs w:val="21"/>
        </w:rPr>
        <w:t>kernel32.dll</w:t>
      </w:r>
      <w:r>
        <w:rPr>
          <w:rStyle w:val="a4"/>
          <w:rFonts w:ascii="Arial" w:hAnsi="Arial" w:cs="Arial"/>
          <w:color w:val="494949"/>
          <w:sz w:val="21"/>
          <w:szCs w:val="21"/>
        </w:rPr>
        <w:t>中的函数</w:t>
      </w:r>
      <w:r>
        <w:rPr>
          <w:rFonts w:ascii="Arial" w:hAnsi="Arial" w:cs="Arial"/>
          <w:color w:val="494949"/>
          <w:sz w:val="21"/>
          <w:szCs w:val="21"/>
        </w:rPr>
        <w:br/>
      </w:r>
      <w:r>
        <w:rPr>
          <w:rFonts w:ascii="Arial" w:hAnsi="Arial" w:cs="Arial"/>
          <w:color w:val="494949"/>
          <w:sz w:val="21"/>
          <w:szCs w:val="21"/>
        </w:rPr>
        <w:t>使用</w:t>
      </w:r>
      <w:r>
        <w:rPr>
          <w:rFonts w:ascii="Arial" w:hAnsi="Arial" w:cs="Arial"/>
          <w:color w:val="494949"/>
          <w:sz w:val="21"/>
          <w:szCs w:val="21"/>
        </w:rPr>
        <w:t>ctypes</w:t>
      </w:r>
      <w:r>
        <w:rPr>
          <w:rFonts w:ascii="Arial" w:hAnsi="Arial" w:cs="Arial"/>
          <w:color w:val="494949"/>
          <w:sz w:val="21"/>
          <w:szCs w:val="21"/>
        </w:rPr>
        <w:t>模块可以使</w:t>
      </w:r>
      <w:r>
        <w:rPr>
          <w:rFonts w:ascii="Arial" w:hAnsi="Arial" w:cs="Arial"/>
          <w:color w:val="494949"/>
          <w:sz w:val="21"/>
          <w:szCs w:val="21"/>
        </w:rPr>
        <w:t>Python</w:t>
      </w:r>
      <w:r>
        <w:rPr>
          <w:rFonts w:ascii="Arial" w:hAnsi="Arial" w:cs="Arial"/>
          <w:color w:val="494949"/>
          <w:sz w:val="21"/>
          <w:szCs w:val="21"/>
        </w:rPr>
        <w:t>调用位于动态链接库中的函数。在</w:t>
      </w:r>
      <w:r>
        <w:rPr>
          <w:rFonts w:ascii="Arial" w:hAnsi="Arial" w:cs="Arial"/>
          <w:color w:val="494949"/>
          <w:sz w:val="21"/>
          <w:szCs w:val="21"/>
        </w:rPr>
        <w:t>Python 2.5</w:t>
      </w:r>
      <w:r>
        <w:rPr>
          <w:rFonts w:ascii="Arial" w:hAnsi="Arial" w:cs="Arial"/>
          <w:color w:val="494949"/>
          <w:sz w:val="21"/>
          <w:szCs w:val="21"/>
        </w:rPr>
        <w:t>版中已经包含了</w:t>
      </w:r>
      <w:r>
        <w:rPr>
          <w:rFonts w:ascii="Arial" w:hAnsi="Arial" w:cs="Arial"/>
          <w:color w:val="494949"/>
          <w:sz w:val="21"/>
          <w:szCs w:val="21"/>
        </w:rPr>
        <w:t>ctypes</w:t>
      </w:r>
      <w:r>
        <w:rPr>
          <w:rFonts w:ascii="Arial" w:hAnsi="Arial" w:cs="Arial"/>
          <w:color w:val="494949"/>
          <w:sz w:val="21"/>
          <w:szCs w:val="21"/>
        </w:rPr>
        <w:t>模块。如果使用其他版本的</w:t>
      </w:r>
      <w:r>
        <w:rPr>
          <w:rFonts w:ascii="Arial" w:hAnsi="Arial" w:cs="Arial"/>
          <w:color w:val="494949"/>
          <w:sz w:val="21"/>
          <w:szCs w:val="21"/>
        </w:rPr>
        <w:t>Python</w:t>
      </w:r>
      <w:r>
        <w:rPr>
          <w:rFonts w:ascii="Arial" w:hAnsi="Arial" w:cs="Arial"/>
          <w:color w:val="494949"/>
          <w:sz w:val="21"/>
          <w:szCs w:val="21"/>
        </w:rPr>
        <w:t>，可以到</w:t>
      </w:r>
      <w:r>
        <w:rPr>
          <w:rFonts w:ascii="Arial" w:hAnsi="Arial" w:cs="Arial"/>
          <w:color w:val="494949"/>
          <w:sz w:val="21"/>
          <w:szCs w:val="21"/>
        </w:rPr>
        <w:t>http://python.net/crew/theller/ctypes</w:t>
      </w:r>
      <w:r>
        <w:rPr>
          <w:rFonts w:ascii="Arial" w:hAnsi="Arial" w:cs="Arial"/>
          <w:color w:val="494949"/>
          <w:sz w:val="21"/>
          <w:szCs w:val="21"/>
        </w:rPr>
        <w:t>网站下载安装。</w:t>
      </w:r>
      <w:r>
        <w:rPr>
          <w:rFonts w:ascii="Arial" w:hAnsi="Arial" w:cs="Arial"/>
          <w:color w:val="494949"/>
          <w:sz w:val="21"/>
          <w:szCs w:val="21"/>
        </w:rPr>
        <w:t>ctypes</w:t>
      </w:r>
      <w:r>
        <w:rPr>
          <w:rFonts w:ascii="Arial" w:hAnsi="Arial" w:cs="Arial"/>
          <w:color w:val="494949"/>
          <w:sz w:val="21"/>
          <w:szCs w:val="21"/>
        </w:rPr>
        <w:t>适用于</w:t>
      </w:r>
      <w:r>
        <w:rPr>
          <w:rFonts w:ascii="Arial" w:hAnsi="Arial" w:cs="Arial"/>
          <w:color w:val="494949"/>
          <w:sz w:val="21"/>
          <w:szCs w:val="21"/>
        </w:rPr>
        <w:t>Python 2.3</w:t>
      </w:r>
      <w:r>
        <w:rPr>
          <w:rFonts w:ascii="Arial" w:hAnsi="Arial" w:cs="Arial"/>
          <w:color w:val="494949"/>
          <w:sz w:val="21"/>
          <w:szCs w:val="21"/>
        </w:rPr>
        <w:t>版本及以上。</w:t>
      </w:r>
      <w:r>
        <w:rPr>
          <w:rFonts w:ascii="Arial" w:hAnsi="Arial" w:cs="Arial"/>
          <w:color w:val="494949"/>
          <w:sz w:val="21"/>
          <w:szCs w:val="21"/>
        </w:rPr>
        <w:br/>
      </w:r>
      <w:r>
        <w:rPr>
          <w:rFonts w:ascii="Arial" w:hAnsi="Arial" w:cs="Arial"/>
          <w:color w:val="494949"/>
          <w:sz w:val="21"/>
          <w:szCs w:val="21"/>
        </w:rPr>
        <w:br/>
        <w:t>1</w:t>
      </w:r>
      <w:r>
        <w:rPr>
          <w:rFonts w:ascii="Arial" w:hAnsi="Arial" w:cs="Arial"/>
          <w:color w:val="494949"/>
          <w:sz w:val="21"/>
          <w:szCs w:val="21"/>
        </w:rPr>
        <w:t>．</w:t>
      </w:r>
      <w:r>
        <w:rPr>
          <w:rFonts w:ascii="Arial" w:hAnsi="Arial" w:cs="Arial"/>
          <w:color w:val="494949"/>
          <w:sz w:val="21"/>
          <w:szCs w:val="21"/>
        </w:rPr>
        <w:t>ctypes</w:t>
      </w:r>
      <w:r>
        <w:rPr>
          <w:rFonts w:ascii="Arial" w:hAnsi="Arial" w:cs="Arial"/>
          <w:color w:val="494949"/>
          <w:sz w:val="21"/>
          <w:szCs w:val="21"/>
        </w:rPr>
        <w:t>简介</w:t>
      </w:r>
      <w:r>
        <w:rPr>
          <w:rFonts w:ascii="Arial" w:hAnsi="Arial" w:cs="Arial"/>
          <w:color w:val="494949"/>
          <w:sz w:val="21"/>
          <w:szCs w:val="21"/>
        </w:rPr>
        <w:br/>
        <w:t>ctypes</w:t>
      </w:r>
      <w:r>
        <w:rPr>
          <w:rFonts w:ascii="Arial" w:hAnsi="Arial" w:cs="Arial"/>
          <w:color w:val="494949"/>
          <w:sz w:val="21"/>
          <w:szCs w:val="21"/>
        </w:rPr>
        <w:t>为</w:t>
      </w:r>
      <w:r>
        <w:rPr>
          <w:rFonts w:ascii="Arial" w:hAnsi="Arial" w:cs="Arial"/>
          <w:color w:val="494949"/>
          <w:sz w:val="21"/>
          <w:szCs w:val="21"/>
        </w:rPr>
        <w:t>Python</w:t>
      </w:r>
      <w:r>
        <w:rPr>
          <w:rFonts w:ascii="Arial" w:hAnsi="Arial" w:cs="Arial"/>
          <w:color w:val="494949"/>
          <w:sz w:val="21"/>
          <w:szCs w:val="21"/>
        </w:rPr>
        <w:t>提供了调用动态链接库中函数的功能。使用</w:t>
      </w:r>
      <w:r>
        <w:rPr>
          <w:rFonts w:ascii="Arial" w:hAnsi="Arial" w:cs="Arial"/>
          <w:color w:val="494949"/>
          <w:sz w:val="21"/>
          <w:szCs w:val="21"/>
        </w:rPr>
        <w:t>ctypes</w:t>
      </w:r>
      <w:r>
        <w:rPr>
          <w:rFonts w:ascii="Arial" w:hAnsi="Arial" w:cs="Arial"/>
          <w:color w:val="494949"/>
          <w:sz w:val="21"/>
          <w:szCs w:val="21"/>
        </w:rPr>
        <w:t>可以方便地调用由</w:t>
      </w:r>
      <w:r>
        <w:rPr>
          <w:rFonts w:ascii="Arial" w:hAnsi="Arial" w:cs="Arial"/>
          <w:color w:val="494949"/>
          <w:sz w:val="21"/>
          <w:szCs w:val="21"/>
        </w:rPr>
        <w:t>C</w:t>
      </w:r>
      <w:r>
        <w:rPr>
          <w:rFonts w:ascii="Arial" w:hAnsi="Arial" w:cs="Arial"/>
          <w:color w:val="494949"/>
          <w:sz w:val="21"/>
          <w:szCs w:val="21"/>
        </w:rPr>
        <w:t>语言编写的动态链接库，并向其传递参数。</w:t>
      </w:r>
      <w:r>
        <w:rPr>
          <w:rFonts w:ascii="Arial" w:hAnsi="Arial" w:cs="Arial"/>
          <w:color w:val="494949"/>
          <w:sz w:val="21"/>
          <w:szCs w:val="21"/>
        </w:rPr>
        <w:t>ctypes</w:t>
      </w:r>
      <w:r>
        <w:rPr>
          <w:rFonts w:ascii="Arial" w:hAnsi="Arial" w:cs="Arial"/>
          <w:color w:val="494949"/>
          <w:sz w:val="21"/>
          <w:szCs w:val="21"/>
        </w:rPr>
        <w:t>定义了</w:t>
      </w:r>
      <w:r>
        <w:rPr>
          <w:rFonts w:ascii="Arial" w:hAnsi="Arial" w:cs="Arial"/>
          <w:color w:val="494949"/>
          <w:sz w:val="21"/>
          <w:szCs w:val="21"/>
        </w:rPr>
        <w:t>C</w:t>
      </w:r>
      <w:r>
        <w:rPr>
          <w:rFonts w:ascii="Arial" w:hAnsi="Arial" w:cs="Arial"/>
          <w:color w:val="494949"/>
          <w:sz w:val="21"/>
          <w:szCs w:val="21"/>
        </w:rPr>
        <w:t>语言中的基本数据类型，并且可以实现</w:t>
      </w:r>
      <w:r>
        <w:rPr>
          <w:rFonts w:ascii="Arial" w:hAnsi="Arial" w:cs="Arial"/>
          <w:color w:val="494949"/>
          <w:sz w:val="21"/>
          <w:szCs w:val="21"/>
        </w:rPr>
        <w:t>C</w:t>
      </w:r>
      <w:r>
        <w:rPr>
          <w:rFonts w:ascii="Arial" w:hAnsi="Arial" w:cs="Arial"/>
          <w:color w:val="494949"/>
          <w:sz w:val="21"/>
          <w:szCs w:val="21"/>
        </w:rPr>
        <w:t>语言中的结构体和联合体。</w:t>
      </w:r>
      <w:r>
        <w:rPr>
          <w:rFonts w:ascii="Arial" w:hAnsi="Arial" w:cs="Arial"/>
          <w:color w:val="494949"/>
          <w:sz w:val="21"/>
          <w:szCs w:val="21"/>
        </w:rPr>
        <w:t>ctypes</w:t>
      </w:r>
      <w:r>
        <w:rPr>
          <w:rFonts w:ascii="Arial" w:hAnsi="Arial" w:cs="Arial"/>
          <w:color w:val="494949"/>
          <w:sz w:val="21"/>
          <w:szCs w:val="21"/>
        </w:rPr>
        <w:t>可以工作在</w:t>
      </w:r>
      <w:r>
        <w:rPr>
          <w:rFonts w:ascii="Arial" w:hAnsi="Arial" w:cs="Arial"/>
          <w:color w:val="494949"/>
          <w:sz w:val="21"/>
          <w:szCs w:val="21"/>
        </w:rPr>
        <w:t>Windows</w:t>
      </w:r>
      <w:r>
        <w:rPr>
          <w:rFonts w:ascii="Arial" w:hAnsi="Arial" w:cs="Arial"/>
          <w:color w:val="494949"/>
          <w:sz w:val="21"/>
          <w:szCs w:val="21"/>
        </w:rPr>
        <w:t>、</w:t>
      </w:r>
      <w:r>
        <w:rPr>
          <w:rFonts w:ascii="Arial" w:hAnsi="Arial" w:cs="Arial"/>
          <w:color w:val="494949"/>
          <w:sz w:val="21"/>
          <w:szCs w:val="21"/>
        </w:rPr>
        <w:t>Windows CE</w:t>
      </w:r>
      <w:r>
        <w:rPr>
          <w:rFonts w:ascii="Arial" w:hAnsi="Arial" w:cs="Arial"/>
          <w:color w:val="494949"/>
          <w:sz w:val="21"/>
          <w:szCs w:val="21"/>
        </w:rPr>
        <w:t>、</w:t>
      </w:r>
      <w:r>
        <w:rPr>
          <w:rFonts w:ascii="Arial" w:hAnsi="Arial" w:cs="Arial"/>
          <w:color w:val="494949"/>
          <w:sz w:val="21"/>
          <w:szCs w:val="21"/>
        </w:rPr>
        <w:t>Mac OS X</w:t>
      </w:r>
      <w:r>
        <w:rPr>
          <w:rFonts w:ascii="Arial" w:hAnsi="Arial" w:cs="Arial"/>
          <w:color w:val="494949"/>
          <w:sz w:val="21"/>
          <w:szCs w:val="21"/>
        </w:rPr>
        <w:t>、</w:t>
      </w:r>
      <w:r>
        <w:rPr>
          <w:rFonts w:ascii="Arial" w:hAnsi="Arial" w:cs="Arial"/>
          <w:color w:val="494949"/>
          <w:sz w:val="21"/>
          <w:szCs w:val="21"/>
        </w:rPr>
        <w:t>Linux</w:t>
      </w:r>
      <w:r>
        <w:rPr>
          <w:rFonts w:ascii="Arial" w:hAnsi="Arial" w:cs="Arial"/>
          <w:color w:val="494949"/>
          <w:sz w:val="21"/>
          <w:szCs w:val="21"/>
        </w:rPr>
        <w:t>、</w:t>
      </w:r>
      <w:r>
        <w:rPr>
          <w:rFonts w:ascii="Arial" w:hAnsi="Arial" w:cs="Arial"/>
          <w:color w:val="494949"/>
          <w:sz w:val="21"/>
          <w:szCs w:val="21"/>
        </w:rPr>
        <w:t>Solaris</w:t>
      </w:r>
      <w:r>
        <w:rPr>
          <w:rFonts w:ascii="Arial" w:hAnsi="Arial" w:cs="Arial"/>
          <w:color w:val="494949"/>
          <w:sz w:val="21"/>
          <w:szCs w:val="21"/>
        </w:rPr>
        <w:t>、</w:t>
      </w:r>
      <w:r>
        <w:rPr>
          <w:rFonts w:ascii="Arial" w:hAnsi="Arial" w:cs="Arial"/>
          <w:color w:val="494949"/>
          <w:sz w:val="21"/>
          <w:szCs w:val="21"/>
        </w:rPr>
        <w:t>FreeBSD</w:t>
      </w:r>
      <w:r>
        <w:rPr>
          <w:rFonts w:ascii="Arial" w:hAnsi="Arial" w:cs="Arial"/>
          <w:color w:val="494949"/>
          <w:sz w:val="21"/>
          <w:szCs w:val="21"/>
        </w:rPr>
        <w:t>、</w:t>
      </w:r>
      <w:r>
        <w:rPr>
          <w:rFonts w:ascii="Arial" w:hAnsi="Arial" w:cs="Arial"/>
          <w:color w:val="494949"/>
          <w:sz w:val="21"/>
          <w:szCs w:val="21"/>
        </w:rPr>
        <w:t>OpenBSD</w:t>
      </w:r>
      <w:r>
        <w:rPr>
          <w:rFonts w:ascii="Arial" w:hAnsi="Arial" w:cs="Arial"/>
          <w:color w:val="494949"/>
          <w:sz w:val="21"/>
          <w:szCs w:val="21"/>
        </w:rPr>
        <w:t>等平台上，基本上实现了跨平台。</w:t>
      </w:r>
      <w:r>
        <w:rPr>
          <w:rFonts w:ascii="Arial" w:hAnsi="Arial" w:cs="Arial"/>
          <w:color w:val="494949"/>
          <w:sz w:val="21"/>
          <w:szCs w:val="21"/>
        </w:rPr>
        <w:br/>
      </w:r>
      <w:r>
        <w:rPr>
          <w:rFonts w:ascii="Arial" w:hAnsi="Arial" w:cs="Arial"/>
          <w:color w:val="494949"/>
          <w:sz w:val="21"/>
          <w:szCs w:val="21"/>
        </w:rPr>
        <w:t>以下的实例使用</w:t>
      </w:r>
      <w:r>
        <w:rPr>
          <w:rFonts w:ascii="Arial" w:hAnsi="Arial" w:cs="Arial"/>
          <w:color w:val="494949"/>
          <w:sz w:val="21"/>
          <w:szCs w:val="21"/>
        </w:rPr>
        <w:t>ctypes</w:t>
      </w:r>
      <w:r>
        <w:rPr>
          <w:rFonts w:ascii="Arial" w:hAnsi="Arial" w:cs="Arial"/>
          <w:color w:val="494949"/>
          <w:sz w:val="21"/>
          <w:szCs w:val="21"/>
        </w:rPr>
        <w:t>实现了在</w:t>
      </w:r>
      <w:r>
        <w:rPr>
          <w:rFonts w:ascii="Arial" w:hAnsi="Arial" w:cs="Arial"/>
          <w:color w:val="494949"/>
          <w:sz w:val="21"/>
          <w:szCs w:val="21"/>
        </w:rPr>
        <w:t>Windows</w:t>
      </w:r>
      <w:r>
        <w:rPr>
          <w:rFonts w:ascii="Arial" w:hAnsi="Arial" w:cs="Arial"/>
          <w:color w:val="494949"/>
          <w:sz w:val="21"/>
          <w:szCs w:val="21"/>
        </w:rPr>
        <w:t>下直接调用</w:t>
      </w:r>
      <w:r>
        <w:rPr>
          <w:rFonts w:ascii="Arial" w:hAnsi="Arial" w:cs="Arial"/>
          <w:color w:val="494949"/>
          <w:sz w:val="21"/>
          <w:szCs w:val="21"/>
        </w:rPr>
        <w:t>user32.dll</w:t>
      </w:r>
      <w:r>
        <w:rPr>
          <w:rFonts w:ascii="Arial" w:hAnsi="Arial" w:cs="Arial"/>
          <w:color w:val="494949"/>
          <w:sz w:val="21"/>
          <w:szCs w:val="21"/>
        </w:rPr>
        <w:t>中的</w:t>
      </w:r>
      <w:r>
        <w:rPr>
          <w:rFonts w:ascii="Arial" w:hAnsi="Arial" w:cs="Arial"/>
          <w:color w:val="494949"/>
          <w:sz w:val="21"/>
          <w:szCs w:val="21"/>
        </w:rPr>
        <w:t>MessageBoxA</w:t>
      </w:r>
      <w:r>
        <w:rPr>
          <w:rFonts w:ascii="Arial" w:hAnsi="Arial" w:cs="Arial"/>
          <w:color w:val="494949"/>
          <w:sz w:val="21"/>
          <w:szCs w:val="21"/>
        </w:rPr>
        <w:t>函数。运行后如图</w:t>
      </w:r>
      <w:r>
        <w:rPr>
          <w:rFonts w:ascii="Arial" w:hAnsi="Arial" w:cs="Arial"/>
          <w:color w:val="494949"/>
          <w:sz w:val="21"/>
          <w:szCs w:val="21"/>
        </w:rPr>
        <w:t>10-6</w:t>
      </w:r>
      <w:r>
        <w:rPr>
          <w:rFonts w:ascii="Arial" w:hAnsi="Arial" w:cs="Arial"/>
          <w:color w:val="494949"/>
          <w:sz w:val="21"/>
          <w:szCs w:val="21"/>
        </w:rPr>
        <w:t>所示。</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a8"/>
        <w:spacing w:before="150" w:beforeAutospacing="0" w:after="150" w:afterAutospacing="0"/>
        <w:rPr>
          <w:rFonts w:ascii="Arial" w:hAnsi="Arial" w:cs="Arial"/>
          <w:color w:val="494949"/>
          <w:sz w:val="21"/>
          <w:szCs w:val="21"/>
        </w:rPr>
      </w:pPr>
      <w:r>
        <w:rPr>
          <w:rFonts w:ascii="Arial" w:hAnsi="Arial" w:cs="Arial"/>
          <w:color w:val="494949"/>
          <w:sz w:val="21"/>
          <w:szCs w:val="21"/>
        </w:rPr>
        <w:t> </w:t>
      </w:r>
    </w:p>
    <w:p w:rsidR="00E33E60" w:rsidRDefault="00E33E60" w:rsidP="00E33E60">
      <w:pPr>
        <w:pStyle w:val="HTML"/>
        <w:rPr>
          <w:color w:val="494949"/>
        </w:rPr>
      </w:pPr>
      <w:r>
        <w:rPr>
          <w:color w:val="494949"/>
        </w:rPr>
        <w:t>&gt;&gt;&gt; from ctypes import *</w:t>
      </w:r>
    </w:p>
    <w:p w:rsidR="00E33E60" w:rsidRDefault="00E33E60" w:rsidP="00E33E60">
      <w:pPr>
        <w:pStyle w:val="HTML"/>
        <w:rPr>
          <w:color w:val="494949"/>
        </w:rPr>
      </w:pPr>
      <w:r>
        <w:rPr>
          <w:color w:val="494949"/>
        </w:rPr>
        <w:t>&gt;&gt;&gt; user32 = windll.LoadLibrary('user32.dll') # 加载动态链接库</w:t>
      </w:r>
    </w:p>
    <w:p w:rsidR="00E33E60" w:rsidRDefault="00E33E60" w:rsidP="00E33E60">
      <w:pPr>
        <w:pStyle w:val="HTML"/>
        <w:rPr>
          <w:color w:val="494949"/>
        </w:rPr>
      </w:pPr>
      <w:r>
        <w:rPr>
          <w:color w:val="494949"/>
        </w:rPr>
        <w:t>&gt;&gt;&gt; user32.MessageBoxA(0, 'Ctypes is cool!', 'Ctypes', 0)</w:t>
      </w:r>
    </w:p>
    <w:p w:rsidR="00E33E60" w:rsidRDefault="00E33E60" w:rsidP="00E33E60">
      <w:pPr>
        <w:pStyle w:val="HTML"/>
        <w:rPr>
          <w:color w:val="494949"/>
        </w:rPr>
      </w:pPr>
      <w:r>
        <w:rPr>
          <w:color w:val="494949"/>
        </w:rPr>
        <w:t># 调用MessageBoxA函数.</w:t>
      </w:r>
    </w:p>
    <w:p w:rsidR="00164E7E" w:rsidRDefault="00164E7E"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6E151A" w:rsidRDefault="006E151A" w:rsidP="006E151A">
      <w:pPr>
        <w:pStyle w:val="6"/>
        <w:wordWrap w:val="0"/>
        <w:spacing w:before="0" w:after="0"/>
        <w:rPr>
          <w:rFonts w:ascii="Arial" w:hAnsi="Arial" w:cs="Arial"/>
          <w:color w:val="333333"/>
          <w:sz w:val="36"/>
          <w:szCs w:val="36"/>
        </w:rPr>
      </w:pPr>
      <w:r>
        <w:rPr>
          <w:rFonts w:ascii="Arial" w:hAnsi="Arial" w:cs="Arial"/>
          <w:color w:val="333333"/>
          <w:sz w:val="36"/>
          <w:szCs w:val="36"/>
        </w:rPr>
        <w:lastRenderedPageBreak/>
        <w:t>重写、覆盖、重载、多态几个概念的区别分析</w:t>
      </w:r>
    </w:p>
    <w:p w:rsidR="006E151A" w:rsidRDefault="006E151A" w:rsidP="006E151A">
      <w:pPr>
        <w:rPr>
          <w:rFonts w:ascii="Arial" w:hAnsi="Arial" w:cs="Arial"/>
          <w:color w:val="858585"/>
          <w:szCs w:val="21"/>
        </w:rPr>
      </w:pPr>
      <w:r>
        <w:rPr>
          <w:rStyle w:val="time"/>
          <w:rFonts w:ascii="Arial" w:hAnsi="Arial" w:cs="Arial"/>
          <w:color w:val="858585"/>
          <w:szCs w:val="21"/>
        </w:rPr>
        <w:t>2009</w:t>
      </w:r>
      <w:r>
        <w:rPr>
          <w:rStyle w:val="time"/>
          <w:rFonts w:ascii="Arial" w:hAnsi="Arial" w:cs="Arial"/>
          <w:color w:val="858585"/>
          <w:szCs w:val="21"/>
        </w:rPr>
        <w:t>年</w:t>
      </w:r>
      <w:r>
        <w:rPr>
          <w:rStyle w:val="time"/>
          <w:rFonts w:ascii="Arial" w:hAnsi="Arial" w:cs="Arial"/>
          <w:color w:val="858585"/>
          <w:szCs w:val="21"/>
        </w:rPr>
        <w:t>02</w:t>
      </w:r>
      <w:r>
        <w:rPr>
          <w:rStyle w:val="time"/>
          <w:rFonts w:ascii="Arial" w:hAnsi="Arial" w:cs="Arial"/>
          <w:color w:val="858585"/>
          <w:szCs w:val="21"/>
        </w:rPr>
        <w:t>月</w:t>
      </w:r>
      <w:r>
        <w:rPr>
          <w:rStyle w:val="time"/>
          <w:rFonts w:ascii="Arial" w:hAnsi="Arial" w:cs="Arial"/>
          <w:color w:val="858585"/>
          <w:szCs w:val="21"/>
        </w:rPr>
        <w:t>01</w:t>
      </w:r>
      <w:r>
        <w:rPr>
          <w:rStyle w:val="time"/>
          <w:rFonts w:ascii="Arial" w:hAnsi="Arial" w:cs="Arial"/>
          <w:color w:val="858585"/>
          <w:szCs w:val="21"/>
        </w:rPr>
        <w:t>日</w:t>
      </w:r>
      <w:r>
        <w:rPr>
          <w:rStyle w:val="time"/>
          <w:rFonts w:ascii="Arial" w:hAnsi="Arial" w:cs="Arial"/>
          <w:color w:val="858585"/>
          <w:szCs w:val="21"/>
        </w:rPr>
        <w:t xml:space="preserve"> 21:04:00</w:t>
      </w:r>
    </w:p>
    <w:p w:rsidR="006E151A" w:rsidRDefault="006E151A" w:rsidP="006E151A">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116326</w:t>
      </w:r>
    </w:p>
    <w:p w:rsidR="006E151A" w:rsidRDefault="006E151A" w:rsidP="006E151A">
      <w:pPr>
        <w:pStyle w:val="a8"/>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override-&gt;重写(=覆盖)、overload-&gt;重载、polymorphism -&gt; 多态</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override是重写（覆盖）了一个方法，以实现不同的功能。一般是用于子类在继承父类时，重写（重新实现）父类中的方法。</w:t>
      </w:r>
      <w:r>
        <w:rPr>
          <w:rFonts w:ascii="微软雅黑" w:eastAsia="微软雅黑" w:hAnsi="微软雅黑" w:hint="eastAsia"/>
        </w:rPr>
        <w:br/>
        <w:t>重写（覆盖）的规则：</w:t>
      </w:r>
      <w:r>
        <w:rPr>
          <w:rFonts w:ascii="微软雅黑" w:eastAsia="微软雅黑" w:hAnsi="微软雅黑" w:hint="eastAsia"/>
        </w:rPr>
        <w:br/>
        <w:t>   1、重写方法的参数列表必须完全与被重写的方法的相同,否则不能称其为重写而是重载.</w:t>
      </w:r>
      <w:r>
        <w:rPr>
          <w:rFonts w:ascii="微软雅黑" w:eastAsia="微软雅黑" w:hAnsi="微软雅黑" w:hint="eastAsia"/>
        </w:rPr>
        <w:br/>
        <w:t>   2、重写方法的访问修饰符一定要大于被重写方法的访问修饰符（public&gt;protected&gt;default&gt;private）。</w:t>
      </w:r>
      <w:r>
        <w:rPr>
          <w:rFonts w:ascii="微软雅黑" w:eastAsia="微软雅黑" w:hAnsi="微软雅黑" w:hint="eastAsia"/>
        </w:rPr>
        <w:br/>
        <w:t>   3、重写的方法的返回值必须和被重写的方法的返回一致；</w:t>
      </w:r>
      <w:r>
        <w:rPr>
          <w:rFonts w:ascii="微软雅黑" w:eastAsia="微软雅黑" w:hAnsi="微软雅黑" w:hint="eastAsia"/>
        </w:rPr>
        <w:br/>
        <w:t>   4、重写的方法所抛出的异常必须和被重写方法的所抛出的异常一致，或者是其子类；</w:t>
      </w:r>
      <w:r>
        <w:rPr>
          <w:rFonts w:ascii="微软雅黑" w:eastAsia="微软雅黑" w:hAnsi="微软雅黑" w:hint="eastAsia"/>
        </w:rPr>
        <w:br/>
        <w:t>   5、被重写的方法不能为private，否则在其子类中只是新定义了一个方法，并没有对其进行重写。</w:t>
      </w:r>
    </w:p>
    <w:p w:rsidR="006E151A" w:rsidRDefault="006E151A" w:rsidP="006E151A">
      <w:pPr>
        <w:wordWrap w:val="0"/>
        <w:rPr>
          <w:rFonts w:ascii="微软雅黑" w:eastAsia="微软雅黑" w:hAnsi="微软雅黑"/>
        </w:rPr>
      </w:pPr>
      <w:r>
        <w:rPr>
          <w:rFonts w:ascii="微软雅黑" w:eastAsia="微软雅黑" w:hAnsi="微软雅黑" w:hint="eastAsia"/>
        </w:rPr>
        <w:t>   6、静态方法不能被重写为非静态的方法（会编译出错）。</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overload是重载，一般是用于在一个类内实现若干重载的方法，这些方法的名称相同而参数形式不同。</w:t>
      </w:r>
      <w:r>
        <w:rPr>
          <w:rFonts w:ascii="微软雅黑" w:eastAsia="微软雅黑" w:hAnsi="微软雅黑" w:hint="eastAsia"/>
        </w:rPr>
        <w:br/>
        <w:t>重载的规则：</w:t>
      </w:r>
      <w:r>
        <w:rPr>
          <w:rFonts w:ascii="微软雅黑" w:eastAsia="微软雅黑" w:hAnsi="微软雅黑" w:hint="eastAsia"/>
        </w:rPr>
        <w:br/>
        <w:t>   1、在使用重载时只能通过相同的方法名、不同的参数形式实现。不同的参数类型可以是不同的参数类型，不同的参数个数，不同的参数顺序（参数类型必须不一样）；</w:t>
      </w:r>
      <w:r>
        <w:rPr>
          <w:rFonts w:ascii="微软雅黑" w:eastAsia="微软雅黑" w:hAnsi="微软雅黑" w:hint="eastAsia"/>
        </w:rPr>
        <w:br/>
      </w:r>
      <w:r>
        <w:rPr>
          <w:rFonts w:ascii="微软雅黑" w:eastAsia="微软雅黑" w:hAnsi="微软雅黑" w:hint="eastAsia"/>
        </w:rPr>
        <w:lastRenderedPageBreak/>
        <w:t>   2、不能通过访问权限、返回类型、抛出的异常进行重载；</w:t>
      </w:r>
      <w:r>
        <w:rPr>
          <w:rFonts w:ascii="微软雅黑" w:eastAsia="微软雅黑" w:hAnsi="微软雅黑" w:hint="eastAsia"/>
        </w:rPr>
        <w:br/>
        <w:t>   3、方法的异常类型和数目不会对重载造成影响；</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多态的概念比较复杂，有多种意义的多态，一个有趣但不严谨的说法是：继承是子类使用父类的方法，而多态则是父类使用子类的方法。</w:t>
      </w:r>
      <w:r>
        <w:rPr>
          <w:rFonts w:ascii="微软雅黑" w:eastAsia="微软雅黑" w:hAnsi="微软雅黑" w:hint="eastAsia"/>
        </w:rPr>
        <w:br/>
        <w:t>一般，我们使用多态是为了避免在父类里大量重载引起代码臃肿且难于维护。</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举个例子：</w:t>
      </w:r>
      <w:r>
        <w:rPr>
          <w:rFonts w:ascii="微软雅黑" w:eastAsia="微软雅黑" w:hAnsi="微软雅黑" w:hint="eastAsia"/>
        </w:rPr>
        <w:br/>
        <w:t>public class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static void main(String[] args){</w:t>
      </w:r>
      <w:r>
        <w:rPr>
          <w:rFonts w:ascii="微软雅黑" w:eastAsia="微软雅黑" w:hAnsi="微软雅黑" w:hint="eastAsia"/>
        </w:rPr>
        <w:br/>
        <w:t>     Triangle tri = new Triangle();</w:t>
      </w:r>
      <w:r>
        <w:rPr>
          <w:rFonts w:ascii="微软雅黑" w:eastAsia="微软雅黑" w:hAnsi="微软雅黑" w:hint="eastAsia"/>
        </w:rPr>
        <w:br/>
        <w:t>     System.out.println("Triangle is a type of shape? " + tri.isShape());// 继承</w:t>
      </w:r>
    </w:p>
    <w:p w:rsidR="006E151A" w:rsidRDefault="006E151A" w:rsidP="006E151A">
      <w:pPr>
        <w:wordWrap w:val="0"/>
        <w:rPr>
          <w:rFonts w:ascii="微软雅黑" w:eastAsia="微软雅黑" w:hAnsi="微软雅黑"/>
        </w:rPr>
      </w:pPr>
      <w:r>
        <w:rPr>
          <w:rFonts w:ascii="微软雅黑" w:eastAsia="微软雅黑" w:hAnsi="微软雅黑" w:hint="eastAsia"/>
        </w:rPr>
        <w:t>     Shape shape = new Triangle();</w:t>
      </w:r>
      <w:r>
        <w:rPr>
          <w:rFonts w:ascii="微软雅黑" w:eastAsia="微软雅黑" w:hAnsi="微软雅黑" w:hint="eastAsia"/>
        </w:rPr>
        <w:br/>
        <w:t>     System.out.println("My shape has " + shape.getSides() + " sides."); // 多态</w:t>
      </w:r>
    </w:p>
    <w:p w:rsidR="006E151A" w:rsidRDefault="006E151A" w:rsidP="006E151A">
      <w:pPr>
        <w:wordWrap w:val="0"/>
        <w:rPr>
          <w:rFonts w:ascii="微软雅黑" w:eastAsia="微软雅黑" w:hAnsi="微软雅黑"/>
        </w:rPr>
      </w:pPr>
      <w:r>
        <w:rPr>
          <w:rFonts w:ascii="微软雅黑" w:eastAsia="微软雅黑" w:hAnsi="微软雅黑" w:hint="eastAsia"/>
        </w:rPr>
        <w:t>     Rectangle Rec = new Rectangle();</w:t>
      </w:r>
      <w:r>
        <w:rPr>
          <w:rFonts w:ascii="微软雅黑" w:eastAsia="微软雅黑" w:hAnsi="微软雅黑" w:hint="eastAsia"/>
        </w:rPr>
        <w:br/>
        <w:t>     Shape shape2 = Rec;</w:t>
      </w:r>
      <w:r>
        <w:rPr>
          <w:rFonts w:ascii="微软雅黑" w:eastAsia="微软雅黑" w:hAnsi="微软雅黑" w:hint="eastAsia"/>
        </w:rPr>
        <w:br/>
        <w:t>     System.out.println("My shape has " + shape2.getSides(Rec) + " sides."); //重载</w:t>
      </w:r>
      <w:r>
        <w:rPr>
          <w:rFonts w:ascii="微软雅黑" w:eastAsia="微软雅黑" w:hAnsi="微软雅黑" w:hint="eastAsia"/>
        </w:rPr>
        <w:br/>
        <w:t>   }</w:t>
      </w:r>
      <w:r>
        <w:rPr>
          <w:rFonts w:ascii="微软雅黑" w:eastAsia="微软雅黑" w:hAnsi="微软雅黑" w:hint="eastAsia"/>
        </w:rPr>
        <w:br/>
        <w:t>   public boolean isShape(){</w:t>
      </w:r>
      <w:r>
        <w:rPr>
          <w:rFonts w:ascii="微软雅黑" w:eastAsia="微软雅黑" w:hAnsi="微软雅黑" w:hint="eastAsia"/>
        </w:rPr>
        <w:br/>
        <w:t>     return true;</w:t>
      </w:r>
      <w:r>
        <w:rPr>
          <w:rFonts w:ascii="微软雅黑" w:eastAsia="微软雅黑" w:hAnsi="微软雅黑" w:hint="eastAsia"/>
        </w:rPr>
        <w:br/>
      </w:r>
      <w:r>
        <w:rPr>
          <w:rFonts w:ascii="微软雅黑" w:eastAsia="微软雅黑" w:hAnsi="微软雅黑" w:hint="eastAsia"/>
        </w:rPr>
        <w:lastRenderedPageBreak/>
        <w:t>   }</w:t>
      </w:r>
      <w:r>
        <w:rPr>
          <w:rFonts w:ascii="微软雅黑" w:eastAsia="微软雅黑" w:hAnsi="微软雅黑" w:hint="eastAsia"/>
        </w:rPr>
        <w:br/>
        <w:t>   public int getSides(){</w:t>
      </w:r>
      <w:r>
        <w:rPr>
          <w:rFonts w:ascii="微软雅黑" w:eastAsia="微软雅黑" w:hAnsi="微软雅黑" w:hint="eastAsia"/>
        </w:rPr>
        <w:br/>
        <w:t>     return 0 ;</w:t>
      </w:r>
      <w:r>
        <w:rPr>
          <w:rFonts w:ascii="微软雅黑" w:eastAsia="微软雅黑" w:hAnsi="微软雅黑" w:hint="eastAsia"/>
        </w:rPr>
        <w:br/>
        <w:t>   }</w:t>
      </w:r>
      <w:r>
        <w:rPr>
          <w:rFonts w:ascii="微软雅黑" w:eastAsia="微软雅黑" w:hAnsi="微软雅黑" w:hint="eastAsia"/>
        </w:rPr>
        <w:br/>
        <w:t>   public int getSides(Triangle tri){ //重载</w:t>
      </w:r>
      <w:r>
        <w:rPr>
          <w:rFonts w:ascii="微软雅黑" w:eastAsia="微软雅黑" w:hAnsi="微软雅黑" w:hint="eastAsia"/>
        </w:rPr>
        <w:br/>
        <w:t>     return 3 ;</w:t>
      </w:r>
      <w:r>
        <w:rPr>
          <w:rFonts w:ascii="微软雅黑" w:eastAsia="微软雅黑" w:hAnsi="微软雅黑" w:hint="eastAsia"/>
        </w:rPr>
        <w:br/>
        <w:t>   }</w:t>
      </w:r>
      <w:r>
        <w:rPr>
          <w:rFonts w:ascii="微软雅黑" w:eastAsia="微软雅黑" w:hAnsi="微软雅黑" w:hint="eastAsia"/>
        </w:rPr>
        <w:br/>
        <w:t>   public int getSides(Rectangle rec){ //重载</w:t>
      </w:r>
      <w:r>
        <w:rPr>
          <w:rFonts w:ascii="微软雅黑" w:eastAsia="微软雅黑" w:hAnsi="微软雅黑" w:hint="eastAsia"/>
        </w:rPr>
        <w:br/>
        <w:t>    return 4 ;</w:t>
      </w:r>
      <w:r>
        <w:rPr>
          <w:rFonts w:ascii="微软雅黑" w:eastAsia="微软雅黑" w:hAnsi="微软雅黑" w:hint="eastAsia"/>
        </w:rPr>
        <w:br/>
        <w:t>   }</w:t>
      </w:r>
      <w:r>
        <w:rPr>
          <w:rFonts w:ascii="微软雅黑" w:eastAsia="微软雅黑" w:hAnsi="微软雅黑" w:hint="eastAsia"/>
        </w:rPr>
        <w:br/>
        <w:t>}</w:t>
      </w:r>
    </w:p>
    <w:p w:rsidR="006E151A" w:rsidRDefault="006E151A" w:rsidP="006E151A">
      <w:pPr>
        <w:wordWrap w:val="0"/>
        <w:rPr>
          <w:rFonts w:ascii="微软雅黑" w:eastAsia="微软雅黑" w:hAnsi="微软雅黑"/>
        </w:rPr>
      </w:pPr>
      <w:r>
        <w:rPr>
          <w:rFonts w:ascii="微软雅黑" w:eastAsia="微软雅黑" w:hAnsi="微软雅黑" w:hint="eastAsia"/>
        </w:rPr>
        <w:t>class Triangle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 { //重写,实现多态</w:t>
      </w:r>
      <w:r>
        <w:rPr>
          <w:rFonts w:ascii="微软雅黑" w:eastAsia="微软雅黑" w:hAnsi="微软雅黑" w:hint="eastAsia"/>
        </w:rPr>
        <w:br/>
        <w:t>     return 3;</w:t>
      </w:r>
      <w:r>
        <w:rPr>
          <w:rFonts w:ascii="微软雅黑" w:eastAsia="微软雅黑" w:hAnsi="微软雅黑" w:hint="eastAsia"/>
        </w:rPr>
        <w:br/>
        <w:t>   }</w:t>
      </w:r>
      <w:r>
        <w:rPr>
          <w:rFonts w:ascii="微软雅黑" w:eastAsia="微软雅黑" w:hAnsi="微软雅黑" w:hint="eastAsia"/>
        </w:rPr>
        <w:br/>
        <w:t>}</w:t>
      </w:r>
      <w:r>
        <w:rPr>
          <w:rFonts w:ascii="微软雅黑" w:eastAsia="微软雅黑" w:hAnsi="微软雅黑" w:hint="eastAsia"/>
        </w:rPr>
        <w:br/>
        <w:t>class Rectangle extends Shape</w:t>
      </w:r>
      <w:r>
        <w:rPr>
          <w:rStyle w:val="apple-converted-space"/>
          <w:rFonts w:ascii="微软雅黑" w:eastAsia="微软雅黑" w:hAnsi="微软雅黑" w:hint="eastAsia"/>
        </w:rPr>
        <w:t> </w:t>
      </w:r>
      <w:r>
        <w:rPr>
          <w:rFonts w:ascii="微软雅黑" w:eastAsia="微软雅黑" w:hAnsi="微软雅黑" w:hint="eastAsia"/>
        </w:rPr>
        <w:br/>
        <w:t>{</w:t>
      </w:r>
      <w:r>
        <w:rPr>
          <w:rFonts w:ascii="微软雅黑" w:eastAsia="微软雅黑" w:hAnsi="微软雅黑" w:hint="eastAsia"/>
        </w:rPr>
        <w:br/>
        <w:t>   public int getSides(int i) { //重载</w:t>
      </w:r>
      <w:r>
        <w:rPr>
          <w:rFonts w:ascii="微软雅黑" w:eastAsia="微软雅黑" w:hAnsi="微软雅黑" w:hint="eastAsia"/>
        </w:rPr>
        <w:br/>
        <w:t>    return i;</w:t>
      </w:r>
      <w:r>
        <w:rPr>
          <w:rFonts w:ascii="微软雅黑" w:eastAsia="微软雅黑" w:hAnsi="微软雅黑" w:hint="eastAsia"/>
        </w:rPr>
        <w:br/>
        <w:t>   }</w:t>
      </w:r>
      <w:r>
        <w:rPr>
          <w:rFonts w:ascii="微软雅黑" w:eastAsia="微软雅黑" w:hAnsi="微软雅黑" w:hint="eastAsia"/>
        </w:rPr>
        <w:br/>
      </w:r>
      <w:r>
        <w:rPr>
          <w:rFonts w:ascii="微软雅黑" w:eastAsia="微软雅黑" w:hAnsi="微软雅黑" w:hint="eastAsia"/>
        </w:rPr>
        <w:lastRenderedPageBreak/>
        <w:t>}</w:t>
      </w:r>
    </w:p>
    <w:p w:rsidR="006E151A" w:rsidRDefault="006E151A" w:rsidP="006E151A">
      <w:pPr>
        <w:wordWrap w:val="0"/>
        <w:rPr>
          <w:rFonts w:ascii="微软雅黑" w:eastAsia="微软雅黑" w:hAnsi="微软雅黑"/>
        </w:rPr>
      </w:pPr>
      <w:r>
        <w:rPr>
          <w:rFonts w:ascii="微软雅黑" w:eastAsia="微软雅黑" w:hAnsi="微软雅黑" w:hint="eastAsia"/>
        </w:rPr>
        <w:t> </w:t>
      </w:r>
    </w:p>
    <w:p w:rsidR="006E151A" w:rsidRDefault="006E151A" w:rsidP="006E151A">
      <w:pPr>
        <w:wordWrap w:val="0"/>
        <w:rPr>
          <w:rFonts w:ascii="微软雅黑" w:eastAsia="微软雅黑" w:hAnsi="微软雅黑"/>
        </w:rPr>
      </w:pPr>
      <w:r>
        <w:rPr>
          <w:rFonts w:ascii="微软雅黑" w:eastAsia="微软雅黑" w:hAnsi="微软雅黑" w:hint="eastAsia"/>
        </w:rPr>
        <w:t>注意Triangle类的方法是重写，而Rectangle类的方法是重载。对两者比较，可以发现多态对重载的优点：</w:t>
      </w:r>
      <w:r>
        <w:rPr>
          <w:rFonts w:ascii="微软雅黑" w:eastAsia="微软雅黑" w:hAnsi="微软雅黑" w:hint="eastAsia"/>
        </w:rPr>
        <w:br/>
        <w:t>如果用重载，则在父类里要对应每一个子类都重载一个取得边数的方法；</w:t>
      </w:r>
      <w:r>
        <w:rPr>
          <w:rFonts w:ascii="微软雅黑" w:eastAsia="微软雅黑" w:hAnsi="微软雅黑" w:hint="eastAsia"/>
        </w:rPr>
        <w:br/>
        <w:t>如果用多态，则父类只提供取得边数的接口，至于取得哪个形状的边数，怎样取得，在子类里各自实现(重写)。</w:t>
      </w:r>
    </w:p>
    <w:p w:rsidR="006E151A" w:rsidRDefault="006E151A"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rPr>
      </w:pPr>
    </w:p>
    <w:p w:rsidR="00236E04" w:rsidRDefault="00236E04" w:rsidP="00236E04">
      <w:pPr>
        <w:pStyle w:val="1"/>
        <w:shd w:val="clear" w:color="auto" w:fill="FFFFFF"/>
        <w:wordWrap w:val="0"/>
        <w:spacing w:before="120" w:beforeAutospacing="0" w:after="240" w:afterAutospacing="0" w:line="540" w:lineRule="atLeast"/>
        <w:rPr>
          <w:rFonts w:ascii="Arial" w:hAnsi="Arial" w:cs="Arial"/>
          <w:color w:val="4F4F4F"/>
          <w:sz w:val="42"/>
          <w:szCs w:val="42"/>
        </w:rPr>
      </w:pPr>
      <w:r>
        <w:rPr>
          <w:rFonts w:ascii="Arial" w:hAnsi="Arial" w:cs="Arial"/>
          <w:color w:val="4F4F4F"/>
          <w:sz w:val="42"/>
          <w:szCs w:val="42"/>
        </w:rPr>
        <w:t>多态和重载的区别</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重载可认为是静态的多态，静态联编，发生在编译阶段；</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多态是动态的，动态联编，发生在运行阶段；</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静态的比动态的效率高，但动态的最大优点是多态性，提高代码复用性。</w:t>
      </w:r>
    </w:p>
    <w:p w:rsidR="00236E04" w:rsidRDefault="009538D1" w:rsidP="00236E04">
      <w:pPr>
        <w:spacing w:before="360" w:after="360"/>
        <w:rPr>
          <w:rFonts w:ascii="宋体" w:hAnsi="宋体" w:cs="宋体"/>
        </w:rPr>
      </w:pPr>
      <w:r>
        <w:pict>
          <v:rect id="_x0000_i1025" style="width:0;height:1.5pt" o:hralign="center" o:hrstd="t" o:hrnoshade="t" o:hr="t" fillcolor="#333" stroked="f"/>
        </w:pic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w:t>
      </w:r>
      <w:r>
        <w:rPr>
          <w:rFonts w:ascii="Arial" w:hAnsi="Arial" w:cs="Arial"/>
          <w:color w:val="4F4F4F"/>
        </w:rPr>
        <w:t>1</w:t>
      </w:r>
      <w:r>
        <w:rPr>
          <w:rFonts w:ascii="Arial" w:hAnsi="Arial" w:cs="Arial"/>
          <w:color w:val="4F4F4F"/>
        </w:rPr>
        <w:t>）实现多态公有继承有两种机制</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第一种是：在派生类中重新定义基类方法。重新定义的方法和基类中的方法完全一致。即，函数名一致，函数的返回值类型一致，参数列表一致，只是行为不同，这就是多态公有继承，</w:t>
      </w:r>
      <w:r>
        <w:rPr>
          <w:rStyle w:val="a4"/>
          <w:rFonts w:ascii="Arial" w:hAnsi="Arial" w:cs="Arial"/>
          <w:color w:val="4F4F4F"/>
        </w:rPr>
        <w:t>多态必须品</w:t>
      </w:r>
      <w:r>
        <w:rPr>
          <w:rFonts w:ascii="Arial" w:hAnsi="Arial" w:cs="Arial"/>
          <w:color w:val="4F4F4F"/>
        </w:rPr>
        <w:t>：</w:t>
      </w:r>
      <w:r>
        <w:rPr>
          <w:rFonts w:ascii="微软雅黑" w:eastAsia="微软雅黑" w:hAnsi="微软雅黑" w:cs="微软雅黑" w:hint="eastAsia"/>
          <w:color w:val="4F4F4F"/>
        </w:rPr>
        <w:t>①</w:t>
      </w:r>
      <w:r>
        <w:rPr>
          <w:rStyle w:val="apple-converted-space"/>
          <w:rFonts w:ascii="Arial" w:hAnsi="Arial" w:cs="Arial"/>
          <w:color w:val="4F4F4F"/>
        </w:rPr>
        <w:t> </w:t>
      </w:r>
      <w:r>
        <w:rPr>
          <w:rStyle w:val="a4"/>
          <w:rFonts w:ascii="Arial" w:hAnsi="Arial" w:cs="Arial"/>
          <w:color w:val="4F4F4F"/>
        </w:rPr>
        <w:t>继承</w:t>
      </w:r>
      <w:r>
        <w:rPr>
          <w:rFonts w:ascii="Arial" w:hAnsi="Arial" w:cs="Arial"/>
          <w:color w:val="4F4F4F"/>
        </w:rPr>
        <w:t>；</w:t>
      </w:r>
      <w:r>
        <w:rPr>
          <w:rFonts w:ascii="微软雅黑" w:eastAsia="微软雅黑" w:hAnsi="微软雅黑" w:cs="微软雅黑" w:hint="eastAsia"/>
          <w:color w:val="4F4F4F"/>
        </w:rPr>
        <w:t>②</w:t>
      </w:r>
      <w:r>
        <w:rPr>
          <w:rStyle w:val="apple-converted-space"/>
          <w:rFonts w:ascii="Arial" w:hAnsi="Arial" w:cs="Arial"/>
          <w:color w:val="4F4F4F"/>
        </w:rPr>
        <w:t> </w:t>
      </w:r>
      <w:r>
        <w:rPr>
          <w:rStyle w:val="a4"/>
          <w:rFonts w:ascii="Arial" w:hAnsi="Arial" w:cs="Arial"/>
          <w:color w:val="4F4F4F"/>
        </w:rPr>
        <w:t>参数列表和返回值必须完全一致的同名函数，即虚方法</w:t>
      </w:r>
      <w:r>
        <w:rPr>
          <w:rFonts w:ascii="Arial" w:hAnsi="Arial" w:cs="Arial"/>
          <w:color w:val="4F4F4F"/>
        </w:rPr>
        <w:t>。</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第二种是：虚方法。</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w:t>
      </w:r>
      <w:r>
        <w:rPr>
          <w:rFonts w:ascii="Arial" w:hAnsi="Arial" w:cs="Arial"/>
          <w:color w:val="4F4F4F"/>
        </w:rPr>
        <w:t>2</w:t>
      </w:r>
      <w:r>
        <w:rPr>
          <w:rFonts w:ascii="Arial" w:hAnsi="Arial" w:cs="Arial"/>
          <w:color w:val="4F4F4F"/>
        </w:rPr>
        <w:t>）函数重载的关键是什么</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关</w:t>
      </w:r>
      <w:r>
        <w:rPr>
          <w:rStyle w:val="a4"/>
          <w:rFonts w:ascii="Arial" w:hAnsi="Arial" w:cs="Arial"/>
          <w:color w:val="4F4F4F"/>
        </w:rPr>
        <w:t xml:space="preserve"> </w:t>
      </w:r>
      <w:r>
        <w:rPr>
          <w:rStyle w:val="a4"/>
          <w:rFonts w:ascii="Arial" w:hAnsi="Arial" w:cs="Arial"/>
          <w:color w:val="4F4F4F"/>
        </w:rPr>
        <w:t>键</w:t>
      </w:r>
      <w:r>
        <w:rPr>
          <w:rStyle w:val="a4"/>
          <w:rFonts w:ascii="Arial" w:hAnsi="Arial" w:cs="Arial"/>
          <w:color w:val="4F4F4F"/>
        </w:rPr>
        <w:t xml:space="preserve"> </w:t>
      </w:r>
      <w:r>
        <w:rPr>
          <w:rStyle w:val="a4"/>
          <w:rFonts w:ascii="Arial" w:hAnsi="Arial" w:cs="Arial"/>
          <w:color w:val="4F4F4F"/>
        </w:rPr>
        <w:t>在</w:t>
      </w:r>
      <w:r>
        <w:rPr>
          <w:rStyle w:val="a4"/>
          <w:rFonts w:ascii="Arial" w:hAnsi="Arial" w:cs="Arial"/>
          <w:color w:val="4F4F4F"/>
        </w:rPr>
        <w:t xml:space="preserve"> </w:t>
      </w:r>
      <w:r>
        <w:rPr>
          <w:rStyle w:val="a4"/>
          <w:rFonts w:ascii="Arial" w:hAnsi="Arial" w:cs="Arial"/>
          <w:color w:val="4F4F4F"/>
        </w:rPr>
        <w:t>于</w:t>
      </w:r>
      <w:r>
        <w:rPr>
          <w:rStyle w:val="apple-converted-space"/>
          <w:rFonts w:ascii="Arial" w:hAnsi="Arial" w:cs="Arial"/>
          <w:color w:val="4F4F4F"/>
        </w:rPr>
        <w:t> </w:t>
      </w:r>
      <w:r>
        <w:rPr>
          <w:rFonts w:ascii="Arial" w:hAnsi="Arial" w:cs="Arial"/>
          <w:color w:val="4F4F4F"/>
        </w:rPr>
        <w:t>函数的</w:t>
      </w:r>
      <w:r>
        <w:rPr>
          <w:rStyle w:val="a4"/>
          <w:rFonts w:ascii="Arial" w:hAnsi="Arial" w:cs="Arial"/>
          <w:color w:val="4F4F4F"/>
        </w:rPr>
        <w:t>参数列表</w:t>
      </w:r>
      <w:r>
        <w:rPr>
          <w:rFonts w:ascii="Arial" w:hAnsi="Arial" w:cs="Arial"/>
          <w:color w:val="4F4F4F"/>
        </w:rPr>
        <w:t>——</w:t>
      </w:r>
      <w:r>
        <w:rPr>
          <w:rFonts w:ascii="Arial" w:hAnsi="Arial" w:cs="Arial"/>
          <w:color w:val="4F4F4F"/>
        </w:rPr>
        <w:t>特征标，</w:t>
      </w:r>
      <w:r>
        <w:rPr>
          <w:rStyle w:val="apple-converted-space"/>
          <w:rFonts w:ascii="Arial" w:hAnsi="Arial" w:cs="Arial"/>
          <w:color w:val="4F4F4F"/>
        </w:rPr>
        <w:t> </w:t>
      </w:r>
      <w:r>
        <w:rPr>
          <w:rFonts w:ascii="Arial" w:hAnsi="Arial" w:cs="Arial"/>
          <w:color w:val="4F4F4F"/>
        </w:rPr>
        <w:br/>
      </w:r>
      <w:r>
        <w:rPr>
          <w:rStyle w:val="a7"/>
          <w:rFonts w:ascii="Arial" w:hAnsi="Arial" w:cs="Arial"/>
          <w:color w:val="4F4F4F"/>
        </w:rPr>
        <w:t>参数列表指的是参数的数量、参数的类型以及参数的顺序</w:t>
      </w:r>
      <w:r>
        <w:rPr>
          <w:rFonts w:ascii="Arial" w:hAnsi="Arial" w:cs="Arial"/>
          <w:color w:val="4F4F4F"/>
        </w:rPr>
        <w:t>。函数的返回值类型可以相同也可以不同，但是若想实现函数的重载，参数列表必须不同。前提是函数名相同。注意：类型引用和类型本身为同一特征标，如：</w:t>
      </w:r>
      <w:r>
        <w:rPr>
          <w:rFonts w:ascii="Arial" w:hAnsi="Arial" w:cs="Arial"/>
          <w:color w:val="4F4F4F"/>
        </w:rPr>
        <w:t xml:space="preserve">void show(int i) </w:t>
      </w:r>
      <w:r>
        <w:rPr>
          <w:rFonts w:ascii="Arial" w:hAnsi="Arial" w:cs="Arial"/>
          <w:color w:val="4F4F4F"/>
        </w:rPr>
        <w:t>和</w:t>
      </w:r>
      <w:r>
        <w:rPr>
          <w:rFonts w:ascii="Arial" w:hAnsi="Arial" w:cs="Arial"/>
          <w:color w:val="4F4F4F"/>
        </w:rPr>
        <w:t xml:space="preserve"> void show(int &amp;i)</w:t>
      </w:r>
      <w:r>
        <w:rPr>
          <w:rFonts w:ascii="Arial" w:hAnsi="Arial" w:cs="Arial"/>
          <w:color w:val="4F4F4F"/>
        </w:rPr>
        <w:t>不是函数的重载</w:t>
      </w:r>
      <w:r>
        <w:rPr>
          <w:rFonts w:ascii="Arial" w:hAnsi="Arial" w:cs="Arial"/>
          <w:color w:val="4F4F4F"/>
        </w:rPr>
        <w:t>,</w:t>
      </w:r>
      <w:r>
        <w:rPr>
          <w:rFonts w:ascii="Arial" w:hAnsi="Arial" w:cs="Arial"/>
          <w:color w:val="4F4F4F"/>
        </w:rPr>
        <w:t>是一个函数。</w:t>
      </w:r>
    </w:p>
    <w:p w:rsidR="00236E04" w:rsidRDefault="00236E04" w:rsidP="00236E04">
      <w:pPr>
        <w:pStyle w:val="a8"/>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4F4F4F"/>
        </w:rPr>
        <w:t>关键字：</w:t>
      </w:r>
      <w:r>
        <w:rPr>
          <w:rFonts w:ascii="Arial" w:hAnsi="Arial" w:cs="Arial"/>
          <w:color w:val="4F4F4F"/>
        </w:rPr>
        <w:t>函数多态；函数重载；区别</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2.x中默认都是经典类，只有显式继承了object才是新式类</w:t>
      </w:r>
    </w:p>
    <w:p w:rsidR="00E110D3" w:rsidRPr="003D72E9" w:rsidRDefault="00E110D3" w:rsidP="00E110D3">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72E9">
        <w:rPr>
          <w:rFonts w:ascii="微软雅黑" w:eastAsia="微软雅黑" w:hAnsi="微软雅黑" w:cs="宋体" w:hint="eastAsia"/>
          <w:b/>
          <w:bCs/>
          <w:color w:val="4F4F4F"/>
          <w:kern w:val="0"/>
          <w:sz w:val="24"/>
          <w:szCs w:val="24"/>
        </w:rPr>
        <w:t>Python 3.x中默认都是新式类，不必显式的继承object</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32"/>
          <w:szCs w:val="20"/>
          <w:u w:val="single"/>
        </w:rPr>
        <w:t>注意</w:t>
      </w:r>
      <w:r w:rsidRPr="0032453B">
        <w:rPr>
          <w:rFonts w:ascii="Helvetica" w:eastAsia="宋体" w:hAnsi="Helvetica" w:cs="宋体"/>
          <w:b/>
          <w:color w:val="333333"/>
          <w:kern w:val="0"/>
          <w:sz w:val="22"/>
          <w:szCs w:val="20"/>
          <w:u w:val="single"/>
        </w:rPr>
        <w:t>当使用</w:t>
      </w:r>
      <w:r w:rsidRPr="0032453B">
        <w:rPr>
          <w:rFonts w:ascii="Helvetica" w:eastAsia="宋体" w:hAnsi="Helvetica" w:cs="宋体"/>
          <w:b/>
          <w:color w:val="333333"/>
          <w:kern w:val="0"/>
          <w:sz w:val="22"/>
          <w:szCs w:val="20"/>
          <w:u w:val="single"/>
        </w:rPr>
        <w:t>from package import item</w:t>
      </w:r>
      <w:r w:rsidRPr="0032453B">
        <w:rPr>
          <w:rFonts w:ascii="Helvetica" w:eastAsia="宋体" w:hAnsi="Helvetica" w:cs="宋体"/>
          <w:b/>
          <w:color w:val="333333"/>
          <w:kern w:val="0"/>
          <w:sz w:val="22"/>
          <w:szCs w:val="20"/>
          <w:u w:val="single"/>
        </w:rPr>
        <w:t>这种形式的时候，对应的</w:t>
      </w:r>
      <w:r w:rsidRPr="0032453B">
        <w:rPr>
          <w:rFonts w:ascii="Helvetica" w:eastAsia="宋体" w:hAnsi="Helvetica" w:cs="宋体"/>
          <w:b/>
          <w:color w:val="333333"/>
          <w:kern w:val="0"/>
          <w:sz w:val="22"/>
          <w:szCs w:val="20"/>
          <w:u w:val="single"/>
        </w:rPr>
        <w:t>item</w:t>
      </w:r>
      <w:r w:rsidRPr="0032453B">
        <w:rPr>
          <w:rFonts w:ascii="Helvetica" w:eastAsia="宋体" w:hAnsi="Helvetica" w:cs="宋体"/>
          <w:b/>
          <w:color w:val="333333"/>
          <w:kern w:val="0"/>
          <w:sz w:val="22"/>
          <w:szCs w:val="20"/>
          <w:u w:val="single"/>
        </w:rPr>
        <w:t>既可以是包里面的子模块（子包），或者包里面定义的其他名称，比如函数，类或者变量。</w:t>
      </w:r>
    </w:p>
    <w:p w:rsidR="0032453B" w:rsidRPr="0032453B" w:rsidRDefault="0032453B" w:rsidP="0032453B">
      <w:pPr>
        <w:widowControl/>
        <w:shd w:val="clear" w:color="auto" w:fill="FFFFFF"/>
        <w:spacing w:line="480" w:lineRule="atLeast"/>
        <w:jc w:val="left"/>
        <w:rPr>
          <w:rFonts w:ascii="Helvetica" w:eastAsia="宋体" w:hAnsi="Helvetica" w:cs="宋体"/>
          <w:b/>
          <w:color w:val="333333"/>
          <w:kern w:val="0"/>
          <w:sz w:val="22"/>
          <w:szCs w:val="20"/>
          <w:u w:val="single"/>
        </w:rPr>
      </w:pPr>
      <w:r w:rsidRPr="0032453B">
        <w:rPr>
          <w:rFonts w:ascii="华文琥珀" w:eastAsia="华文琥珀" w:hAnsi="Helvetica" w:cs="宋体" w:hint="eastAsia"/>
          <w:b/>
          <w:color w:val="333333"/>
          <w:kern w:val="0"/>
          <w:sz w:val="28"/>
          <w:szCs w:val="20"/>
          <w:u w:val="single"/>
        </w:rPr>
        <w:t>反之</w:t>
      </w:r>
      <w:r w:rsidRPr="0032453B">
        <w:rPr>
          <w:rFonts w:ascii="Helvetica" w:eastAsia="宋体" w:hAnsi="Helvetica" w:cs="宋体"/>
          <w:b/>
          <w:color w:val="333333"/>
          <w:kern w:val="0"/>
          <w:sz w:val="28"/>
          <w:szCs w:val="20"/>
          <w:u w:val="single"/>
        </w:rPr>
        <w:t>，</w:t>
      </w:r>
      <w:r w:rsidRPr="0032453B">
        <w:rPr>
          <w:rFonts w:ascii="Helvetica" w:eastAsia="宋体" w:hAnsi="Helvetica" w:cs="宋体"/>
          <w:b/>
          <w:color w:val="333333"/>
          <w:kern w:val="0"/>
          <w:sz w:val="22"/>
          <w:szCs w:val="20"/>
          <w:u w:val="single"/>
        </w:rPr>
        <w:t>如果使用形如</w:t>
      </w:r>
      <w:r w:rsidRPr="0032453B">
        <w:rPr>
          <w:rFonts w:ascii="Helvetica" w:eastAsia="宋体" w:hAnsi="Helvetica" w:cs="宋体"/>
          <w:b/>
          <w:color w:val="333333"/>
          <w:kern w:val="0"/>
          <w:sz w:val="22"/>
          <w:szCs w:val="20"/>
          <w:u w:val="single"/>
        </w:rPr>
        <w:t>import item.subitem.subsubitem</w:t>
      </w:r>
      <w:r w:rsidRPr="0032453B">
        <w:rPr>
          <w:rFonts w:ascii="Helvetica" w:eastAsia="宋体" w:hAnsi="Helvetica" w:cs="宋体"/>
          <w:b/>
          <w:color w:val="333333"/>
          <w:kern w:val="0"/>
          <w:sz w:val="22"/>
          <w:szCs w:val="20"/>
          <w:u w:val="single"/>
        </w:rPr>
        <w:t>这种导入形式，除了最后一项，都必须是包，而最后一项则可以是模块或者是包，但是不可以是类，函数或者变量的名字。</w:t>
      </w:r>
    </w:p>
    <w:p w:rsidR="00236E04" w:rsidRPr="0032453B" w:rsidRDefault="00236E04" w:rsidP="00C11F61">
      <w:pPr>
        <w:pStyle w:val="a8"/>
        <w:shd w:val="clear" w:color="auto" w:fill="FFFFFF"/>
        <w:wordWrap w:val="0"/>
        <w:spacing w:before="390" w:beforeAutospacing="0" w:after="390" w:afterAutospacing="0" w:line="435" w:lineRule="atLeast"/>
        <w:rPr>
          <w:rFonts w:ascii="微软雅黑" w:eastAsia="微软雅黑" w:hAnsi="微软雅黑"/>
          <w:color w:val="333333"/>
          <w:sz w:val="32"/>
          <w:u w:val="single"/>
        </w:rPr>
      </w:pPr>
      <w:bookmarkStart w:id="5" w:name="_GoBack"/>
      <w:bookmarkEnd w:id="5"/>
    </w:p>
    <w:sectPr w:rsidR="00236E04" w:rsidRPr="00324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8D1" w:rsidRDefault="009538D1" w:rsidP="00AB6C8D">
      <w:r>
        <w:separator/>
      </w:r>
    </w:p>
  </w:endnote>
  <w:endnote w:type="continuationSeparator" w:id="0">
    <w:p w:rsidR="009538D1" w:rsidRDefault="009538D1" w:rsidP="00AB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8D1" w:rsidRDefault="009538D1" w:rsidP="00AB6C8D">
      <w:r>
        <w:separator/>
      </w:r>
    </w:p>
  </w:footnote>
  <w:footnote w:type="continuationSeparator" w:id="0">
    <w:p w:rsidR="009538D1" w:rsidRDefault="009538D1" w:rsidP="00AB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1B19"/>
    <w:multiLevelType w:val="multilevel"/>
    <w:tmpl w:val="876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E2D56"/>
    <w:multiLevelType w:val="multilevel"/>
    <w:tmpl w:val="069E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D58FF"/>
    <w:multiLevelType w:val="multilevel"/>
    <w:tmpl w:val="F6E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83B11"/>
    <w:multiLevelType w:val="multilevel"/>
    <w:tmpl w:val="7302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0338A"/>
    <w:multiLevelType w:val="multilevel"/>
    <w:tmpl w:val="DFC8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34F28"/>
    <w:multiLevelType w:val="multilevel"/>
    <w:tmpl w:val="D8A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D2D7A"/>
    <w:multiLevelType w:val="multilevel"/>
    <w:tmpl w:val="97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658B4"/>
    <w:multiLevelType w:val="multilevel"/>
    <w:tmpl w:val="96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0050"/>
    <w:multiLevelType w:val="multilevel"/>
    <w:tmpl w:val="355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2F77"/>
    <w:multiLevelType w:val="multilevel"/>
    <w:tmpl w:val="5A3C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433C8"/>
    <w:multiLevelType w:val="multilevel"/>
    <w:tmpl w:val="975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7C16"/>
    <w:multiLevelType w:val="multilevel"/>
    <w:tmpl w:val="7C0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31DFE"/>
    <w:multiLevelType w:val="multilevel"/>
    <w:tmpl w:val="8BF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10D83"/>
    <w:multiLevelType w:val="multilevel"/>
    <w:tmpl w:val="1B9A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83670"/>
    <w:multiLevelType w:val="multilevel"/>
    <w:tmpl w:val="33EC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D722A7"/>
    <w:multiLevelType w:val="multilevel"/>
    <w:tmpl w:val="2C3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145C7"/>
    <w:multiLevelType w:val="multilevel"/>
    <w:tmpl w:val="5D2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8E7"/>
    <w:multiLevelType w:val="multilevel"/>
    <w:tmpl w:val="60FE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D04C9"/>
    <w:multiLevelType w:val="multilevel"/>
    <w:tmpl w:val="831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34434"/>
    <w:multiLevelType w:val="multilevel"/>
    <w:tmpl w:val="5F30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2635E"/>
    <w:multiLevelType w:val="multilevel"/>
    <w:tmpl w:val="BB0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1C9"/>
    <w:multiLevelType w:val="multilevel"/>
    <w:tmpl w:val="3DB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90211"/>
    <w:multiLevelType w:val="multilevel"/>
    <w:tmpl w:val="E90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0"/>
  </w:num>
  <w:num w:numId="4">
    <w:abstractNumId w:val="1"/>
  </w:num>
  <w:num w:numId="5">
    <w:abstractNumId w:val="9"/>
  </w:num>
  <w:num w:numId="6">
    <w:abstractNumId w:val="8"/>
  </w:num>
  <w:num w:numId="7">
    <w:abstractNumId w:val="7"/>
  </w:num>
  <w:num w:numId="8">
    <w:abstractNumId w:val="10"/>
  </w:num>
  <w:num w:numId="9">
    <w:abstractNumId w:val="11"/>
  </w:num>
  <w:num w:numId="10">
    <w:abstractNumId w:val="18"/>
  </w:num>
  <w:num w:numId="11">
    <w:abstractNumId w:val="15"/>
  </w:num>
  <w:num w:numId="12">
    <w:abstractNumId w:val="4"/>
  </w:num>
  <w:num w:numId="13">
    <w:abstractNumId w:val="2"/>
  </w:num>
  <w:num w:numId="14">
    <w:abstractNumId w:val="5"/>
  </w:num>
  <w:num w:numId="15">
    <w:abstractNumId w:val="6"/>
  </w:num>
  <w:num w:numId="16">
    <w:abstractNumId w:val="13"/>
  </w:num>
  <w:num w:numId="17">
    <w:abstractNumId w:val="20"/>
  </w:num>
  <w:num w:numId="18">
    <w:abstractNumId w:val="22"/>
  </w:num>
  <w:num w:numId="19">
    <w:abstractNumId w:val="19"/>
  </w:num>
  <w:num w:numId="20">
    <w:abstractNumId w:val="12"/>
  </w:num>
  <w:num w:numId="21">
    <w:abstractNumId w:val="17"/>
  </w:num>
  <w:num w:numId="22">
    <w:abstractNumId w:val="16"/>
  </w:num>
  <w:num w:numId="23">
    <w:abstractNumId w:val="14"/>
  </w:num>
  <w:num w:numId="24">
    <w:abstractNumId w:val="14"/>
    <w:lvlOverride w:ilvl="1">
      <w:lvl w:ilvl="1">
        <w:numFmt w:val="decimal"/>
        <w:lvlText w:val="%2."/>
        <w:lvlJc w:val="left"/>
      </w:lvl>
    </w:lvlOverride>
  </w:num>
  <w:num w:numId="25">
    <w:abstractNumId w:val="14"/>
    <w:lvlOverride w:ilvl="1">
      <w:lvl w:ilvl="1">
        <w:numFmt w:val="decimal"/>
        <w:lvlText w:val="%2."/>
        <w:lvlJc w:val="left"/>
        <w:pPr>
          <w:tabs>
            <w:tab w:val="num" w:pos="1440"/>
          </w:tabs>
          <w:ind w:left="1440" w:hanging="360"/>
        </w:pPr>
      </w:lvl>
    </w:lvlOverride>
  </w:num>
  <w:num w:numId="26">
    <w:abstractNumId w:val="14"/>
    <w:lvlOverride w:ilvl="1">
      <w:lvl w:ilvl="1">
        <w:numFmt w:val="decimal"/>
        <w:lvlText w:val="%2."/>
        <w:lvlJc w:val="left"/>
        <w:pPr>
          <w:tabs>
            <w:tab w:val="num" w:pos="1440"/>
          </w:tabs>
          <w:ind w:left="1440" w:hanging="360"/>
        </w:pPr>
      </w:lvl>
    </w:lvlOverride>
  </w:num>
  <w:num w:numId="27">
    <w:abstractNumId w:val="14"/>
    <w:lvlOverride w:ilvl="1">
      <w:lvl w:ilvl="1">
        <w:numFmt w:val="decimal"/>
        <w:lvlText w:val="%2."/>
        <w:lvlJc w:val="left"/>
        <w:pPr>
          <w:tabs>
            <w:tab w:val="num" w:pos="1440"/>
          </w:tabs>
          <w:ind w:left="1440" w:hanging="360"/>
        </w:pPr>
      </w:lvl>
    </w:lvlOverride>
  </w:num>
  <w:num w:numId="28">
    <w:abstractNumId w:val="14"/>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29"/>
    <w:rsid w:val="0005224F"/>
    <w:rsid w:val="000F6BD0"/>
    <w:rsid w:val="00164E7E"/>
    <w:rsid w:val="00182B18"/>
    <w:rsid w:val="00187320"/>
    <w:rsid w:val="001A3181"/>
    <w:rsid w:val="001E509C"/>
    <w:rsid w:val="00236E04"/>
    <w:rsid w:val="00253DAE"/>
    <w:rsid w:val="00285F29"/>
    <w:rsid w:val="002B377E"/>
    <w:rsid w:val="00321AC6"/>
    <w:rsid w:val="0032453B"/>
    <w:rsid w:val="0033646F"/>
    <w:rsid w:val="003B6F98"/>
    <w:rsid w:val="004111FE"/>
    <w:rsid w:val="00473D79"/>
    <w:rsid w:val="004B7875"/>
    <w:rsid w:val="005559C0"/>
    <w:rsid w:val="00593147"/>
    <w:rsid w:val="006729CD"/>
    <w:rsid w:val="00690301"/>
    <w:rsid w:val="006E151A"/>
    <w:rsid w:val="006E5ED7"/>
    <w:rsid w:val="00767F29"/>
    <w:rsid w:val="007B64E9"/>
    <w:rsid w:val="00842BD1"/>
    <w:rsid w:val="008879BD"/>
    <w:rsid w:val="008F0CD2"/>
    <w:rsid w:val="008F2941"/>
    <w:rsid w:val="009538D1"/>
    <w:rsid w:val="0099255C"/>
    <w:rsid w:val="009B6CAC"/>
    <w:rsid w:val="00A61963"/>
    <w:rsid w:val="00A673AB"/>
    <w:rsid w:val="00A739ED"/>
    <w:rsid w:val="00A93796"/>
    <w:rsid w:val="00AB6C8D"/>
    <w:rsid w:val="00B02E4B"/>
    <w:rsid w:val="00B63457"/>
    <w:rsid w:val="00B73122"/>
    <w:rsid w:val="00BC6A49"/>
    <w:rsid w:val="00BC7562"/>
    <w:rsid w:val="00BE4C05"/>
    <w:rsid w:val="00C02ACD"/>
    <w:rsid w:val="00C11F61"/>
    <w:rsid w:val="00C30BDE"/>
    <w:rsid w:val="00C31549"/>
    <w:rsid w:val="00C519A1"/>
    <w:rsid w:val="00CE219B"/>
    <w:rsid w:val="00D05DB1"/>
    <w:rsid w:val="00E110D3"/>
    <w:rsid w:val="00E33E60"/>
    <w:rsid w:val="00E3406C"/>
    <w:rsid w:val="00F45E87"/>
    <w:rsid w:val="00FD0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3D225-4ED1-4DCC-96C2-F580B4D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903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03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A3181"/>
    <w:pPr>
      <w:keepNext/>
      <w:keepLines/>
      <w:spacing w:before="260" w:after="260" w:line="416" w:lineRule="auto"/>
      <w:outlineLvl w:val="2"/>
    </w:pPr>
    <w:rPr>
      <w:b/>
      <w:bCs/>
      <w:sz w:val="32"/>
      <w:szCs w:val="32"/>
    </w:rPr>
  </w:style>
  <w:style w:type="paragraph" w:styleId="6">
    <w:name w:val="heading 6"/>
    <w:basedOn w:val="a"/>
    <w:next w:val="a"/>
    <w:link w:val="6Char"/>
    <w:uiPriority w:val="9"/>
    <w:semiHidden/>
    <w:unhideWhenUsed/>
    <w:qFormat/>
    <w:rsid w:val="006E15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dsharet">
    <w:name w:val="bdshare_t"/>
    <w:basedOn w:val="a0"/>
    <w:rsid w:val="00593147"/>
  </w:style>
  <w:style w:type="character" w:styleId="a3">
    <w:name w:val="Hyperlink"/>
    <w:basedOn w:val="a0"/>
    <w:uiPriority w:val="99"/>
    <w:semiHidden/>
    <w:unhideWhenUsed/>
    <w:rsid w:val="00593147"/>
    <w:rPr>
      <w:color w:val="0000FF"/>
      <w:u w:val="single"/>
    </w:rPr>
  </w:style>
  <w:style w:type="character" w:customStyle="1" w:styleId="bdsmore">
    <w:name w:val="bds_more"/>
    <w:basedOn w:val="a0"/>
    <w:rsid w:val="00593147"/>
  </w:style>
  <w:style w:type="character" w:customStyle="1" w:styleId="prompt">
    <w:name w:val="prompt"/>
    <w:basedOn w:val="a0"/>
    <w:rsid w:val="00593147"/>
  </w:style>
  <w:style w:type="character" w:customStyle="1" w:styleId="time">
    <w:name w:val="time"/>
    <w:basedOn w:val="a0"/>
    <w:rsid w:val="00593147"/>
  </w:style>
  <w:style w:type="character" w:styleId="a4">
    <w:name w:val="Strong"/>
    <w:basedOn w:val="a0"/>
    <w:uiPriority w:val="22"/>
    <w:qFormat/>
    <w:rsid w:val="00593147"/>
    <w:rPr>
      <w:b/>
      <w:bCs/>
    </w:rPr>
  </w:style>
  <w:style w:type="character" w:customStyle="1" w:styleId="manage-toggle">
    <w:name w:val="manage-toggle"/>
    <w:basedOn w:val="a0"/>
    <w:rsid w:val="00593147"/>
  </w:style>
  <w:style w:type="character" w:customStyle="1" w:styleId="returntime">
    <w:name w:val="return_time"/>
    <w:basedOn w:val="a0"/>
    <w:rsid w:val="00593147"/>
  </w:style>
  <w:style w:type="character" w:customStyle="1" w:styleId="name2nick">
    <w:name w:val="name2nick"/>
    <w:basedOn w:val="a0"/>
    <w:rsid w:val="00593147"/>
  </w:style>
  <w:style w:type="character" w:customStyle="1" w:styleId="fr">
    <w:name w:val="fr"/>
    <w:basedOn w:val="a0"/>
    <w:rsid w:val="00593147"/>
  </w:style>
  <w:style w:type="character" w:customStyle="1" w:styleId="1Char">
    <w:name w:val="标题 1 Char"/>
    <w:basedOn w:val="a0"/>
    <w:link w:val="1"/>
    <w:uiPriority w:val="9"/>
    <w:rsid w:val="00690301"/>
    <w:rPr>
      <w:rFonts w:ascii="宋体" w:eastAsia="宋体" w:hAnsi="宋体" w:cs="宋体"/>
      <w:b/>
      <w:bCs/>
      <w:kern w:val="36"/>
      <w:sz w:val="48"/>
      <w:szCs w:val="48"/>
    </w:rPr>
  </w:style>
  <w:style w:type="character" w:customStyle="1" w:styleId="2Char">
    <w:name w:val="标题 2 Char"/>
    <w:basedOn w:val="a0"/>
    <w:link w:val="2"/>
    <w:uiPriority w:val="9"/>
    <w:rsid w:val="00690301"/>
    <w:rPr>
      <w:rFonts w:ascii="宋体" w:eastAsia="宋体" w:hAnsi="宋体" w:cs="宋体"/>
      <w:b/>
      <w:bCs/>
      <w:kern w:val="0"/>
      <w:sz w:val="36"/>
      <w:szCs w:val="36"/>
    </w:rPr>
  </w:style>
  <w:style w:type="character" w:customStyle="1" w:styleId="original">
    <w:name w:val="original"/>
    <w:basedOn w:val="a0"/>
    <w:rsid w:val="00690301"/>
  </w:style>
  <w:style w:type="character" w:customStyle="1" w:styleId="txt">
    <w:name w:val="txt"/>
    <w:basedOn w:val="a0"/>
    <w:rsid w:val="00690301"/>
  </w:style>
  <w:style w:type="paragraph" w:styleId="HTML">
    <w:name w:val="HTML Preformatted"/>
    <w:basedOn w:val="a"/>
    <w:link w:val="HTMLChar"/>
    <w:uiPriority w:val="99"/>
    <w:unhideWhenUsed/>
    <w:rsid w:val="006903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0301"/>
    <w:rPr>
      <w:rFonts w:ascii="宋体" w:eastAsia="宋体" w:hAnsi="宋体" w:cs="宋体"/>
      <w:kern w:val="0"/>
      <w:sz w:val="24"/>
      <w:szCs w:val="24"/>
    </w:rPr>
  </w:style>
  <w:style w:type="character" w:styleId="HTML0">
    <w:name w:val="HTML Code"/>
    <w:basedOn w:val="a0"/>
    <w:uiPriority w:val="99"/>
    <w:semiHidden/>
    <w:unhideWhenUsed/>
    <w:rsid w:val="00690301"/>
    <w:rPr>
      <w:rFonts w:ascii="宋体" w:eastAsia="宋体" w:hAnsi="宋体" w:cs="宋体"/>
      <w:sz w:val="24"/>
      <w:szCs w:val="24"/>
    </w:rPr>
  </w:style>
  <w:style w:type="character" w:customStyle="1" w:styleId="3Char">
    <w:name w:val="标题 3 Char"/>
    <w:basedOn w:val="a0"/>
    <w:link w:val="3"/>
    <w:uiPriority w:val="9"/>
    <w:semiHidden/>
    <w:rsid w:val="001A3181"/>
    <w:rPr>
      <w:b/>
      <w:bCs/>
      <w:sz w:val="32"/>
      <w:szCs w:val="32"/>
    </w:rPr>
  </w:style>
  <w:style w:type="paragraph" w:styleId="a5">
    <w:name w:val="header"/>
    <w:basedOn w:val="a"/>
    <w:link w:val="Char"/>
    <w:uiPriority w:val="99"/>
    <w:unhideWhenUsed/>
    <w:rsid w:val="00AB6C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B6C8D"/>
    <w:rPr>
      <w:sz w:val="18"/>
      <w:szCs w:val="18"/>
    </w:rPr>
  </w:style>
  <w:style w:type="paragraph" w:styleId="a6">
    <w:name w:val="footer"/>
    <w:basedOn w:val="a"/>
    <w:link w:val="Char0"/>
    <w:uiPriority w:val="99"/>
    <w:unhideWhenUsed/>
    <w:rsid w:val="00AB6C8D"/>
    <w:pPr>
      <w:tabs>
        <w:tab w:val="center" w:pos="4153"/>
        <w:tab w:val="right" w:pos="8306"/>
      </w:tabs>
      <w:snapToGrid w:val="0"/>
      <w:jc w:val="left"/>
    </w:pPr>
    <w:rPr>
      <w:sz w:val="18"/>
      <w:szCs w:val="18"/>
    </w:rPr>
  </w:style>
  <w:style w:type="character" w:customStyle="1" w:styleId="Char0">
    <w:name w:val="页脚 Char"/>
    <w:basedOn w:val="a0"/>
    <w:link w:val="a6"/>
    <w:uiPriority w:val="99"/>
    <w:rsid w:val="00AB6C8D"/>
    <w:rPr>
      <w:sz w:val="18"/>
      <w:szCs w:val="18"/>
    </w:rPr>
  </w:style>
  <w:style w:type="character" w:customStyle="1" w:styleId="ask-title">
    <w:name w:val="ask-title"/>
    <w:basedOn w:val="a0"/>
    <w:rsid w:val="00C11F61"/>
  </w:style>
  <w:style w:type="character" w:customStyle="1" w:styleId="apple-converted-space">
    <w:name w:val="apple-converted-space"/>
    <w:basedOn w:val="a0"/>
    <w:rsid w:val="00C11F61"/>
  </w:style>
  <w:style w:type="character" w:styleId="a7">
    <w:name w:val="Emphasis"/>
    <w:basedOn w:val="a0"/>
    <w:uiPriority w:val="20"/>
    <w:qFormat/>
    <w:rsid w:val="00C11F61"/>
    <w:rPr>
      <w:i/>
      <w:iCs/>
    </w:rPr>
  </w:style>
  <w:style w:type="character" w:customStyle="1" w:styleId="con">
    <w:name w:val="con"/>
    <w:basedOn w:val="a0"/>
    <w:rsid w:val="00C11F61"/>
  </w:style>
  <w:style w:type="character" w:customStyle="1" w:styleId="grid-r">
    <w:name w:val="grid-r"/>
    <w:basedOn w:val="a0"/>
    <w:rsid w:val="00C11F61"/>
  </w:style>
  <w:style w:type="character" w:customStyle="1" w:styleId="f-pipe">
    <w:name w:val="f-pipe"/>
    <w:basedOn w:val="a0"/>
    <w:rsid w:val="00C11F61"/>
  </w:style>
  <w:style w:type="character" w:customStyle="1" w:styleId="browse-times">
    <w:name w:val="browse-times"/>
    <w:basedOn w:val="a0"/>
    <w:rsid w:val="00C11F61"/>
  </w:style>
  <w:style w:type="character" w:customStyle="1" w:styleId="mt-20">
    <w:name w:val="mt-20"/>
    <w:basedOn w:val="a0"/>
    <w:rsid w:val="00C11F61"/>
  </w:style>
  <w:style w:type="character" w:customStyle="1" w:styleId="answer-title">
    <w:name w:val="answer-title"/>
    <w:basedOn w:val="a0"/>
    <w:rsid w:val="00C11F61"/>
  </w:style>
  <w:style w:type="paragraph" w:styleId="a8">
    <w:name w:val="Normal (Web)"/>
    <w:basedOn w:val="a"/>
    <w:uiPriority w:val="99"/>
    <w:semiHidden/>
    <w:unhideWhenUsed/>
    <w:rsid w:val="00C11F61"/>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05224F"/>
  </w:style>
  <w:style w:type="character" w:customStyle="1" w:styleId="visible">
    <w:name w:val="visible"/>
    <w:basedOn w:val="a0"/>
    <w:rsid w:val="0005224F"/>
  </w:style>
  <w:style w:type="character" w:customStyle="1" w:styleId="hljs-keyword">
    <w:name w:val="hljs-keyword"/>
    <w:basedOn w:val="a0"/>
    <w:rsid w:val="008F0CD2"/>
  </w:style>
  <w:style w:type="character" w:customStyle="1" w:styleId="hljs-prompt">
    <w:name w:val="hljs-prompt"/>
    <w:basedOn w:val="a0"/>
    <w:rsid w:val="008F0CD2"/>
  </w:style>
  <w:style w:type="character" w:customStyle="1" w:styleId="hljs-string">
    <w:name w:val="hljs-string"/>
    <w:basedOn w:val="a0"/>
    <w:rsid w:val="008F0CD2"/>
  </w:style>
  <w:style w:type="character" w:customStyle="1" w:styleId="hljs-comment">
    <w:name w:val="hljs-comment"/>
    <w:basedOn w:val="a0"/>
    <w:rsid w:val="008F0CD2"/>
  </w:style>
  <w:style w:type="character" w:customStyle="1" w:styleId="6Char">
    <w:name w:val="标题 6 Char"/>
    <w:basedOn w:val="a0"/>
    <w:link w:val="6"/>
    <w:uiPriority w:val="9"/>
    <w:semiHidden/>
    <w:rsid w:val="006E151A"/>
    <w:rPr>
      <w:rFonts w:asciiTheme="majorHAnsi" w:eastAsiaTheme="majorEastAsia" w:hAnsiTheme="majorHAnsi" w:cstheme="majorBidi"/>
      <w:b/>
      <w:bCs/>
      <w:sz w:val="24"/>
      <w:szCs w:val="24"/>
    </w:rPr>
  </w:style>
  <w:style w:type="character" w:customStyle="1" w:styleId="read-count">
    <w:name w:val="read-count"/>
    <w:basedOn w:val="a0"/>
    <w:rsid w:val="006E1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670">
      <w:bodyDiv w:val="1"/>
      <w:marLeft w:val="0"/>
      <w:marRight w:val="0"/>
      <w:marTop w:val="0"/>
      <w:marBottom w:val="0"/>
      <w:divBdr>
        <w:top w:val="none" w:sz="0" w:space="0" w:color="auto"/>
        <w:left w:val="none" w:sz="0" w:space="0" w:color="auto"/>
        <w:bottom w:val="none" w:sz="0" w:space="0" w:color="auto"/>
        <w:right w:val="none" w:sz="0" w:space="0" w:color="auto"/>
      </w:divBdr>
      <w:divsChild>
        <w:div w:id="683558132">
          <w:marLeft w:val="0"/>
          <w:marRight w:val="0"/>
          <w:marTop w:val="600"/>
          <w:marBottom w:val="0"/>
          <w:divBdr>
            <w:top w:val="none" w:sz="0" w:space="0" w:color="auto"/>
            <w:left w:val="none" w:sz="0" w:space="0" w:color="auto"/>
            <w:bottom w:val="none" w:sz="0" w:space="0" w:color="auto"/>
            <w:right w:val="none" w:sz="0" w:space="0" w:color="auto"/>
          </w:divBdr>
        </w:div>
        <w:div w:id="1481389600">
          <w:marLeft w:val="0"/>
          <w:marRight w:val="0"/>
          <w:marTop w:val="600"/>
          <w:marBottom w:val="0"/>
          <w:divBdr>
            <w:top w:val="none" w:sz="0" w:space="0" w:color="auto"/>
            <w:left w:val="none" w:sz="0" w:space="0" w:color="auto"/>
            <w:bottom w:val="none" w:sz="0" w:space="0" w:color="auto"/>
            <w:right w:val="none" w:sz="0" w:space="0" w:color="auto"/>
          </w:divBdr>
        </w:div>
      </w:divsChild>
    </w:div>
    <w:div w:id="140732075">
      <w:bodyDiv w:val="1"/>
      <w:marLeft w:val="0"/>
      <w:marRight w:val="0"/>
      <w:marTop w:val="0"/>
      <w:marBottom w:val="0"/>
      <w:divBdr>
        <w:top w:val="none" w:sz="0" w:space="0" w:color="auto"/>
        <w:left w:val="none" w:sz="0" w:space="0" w:color="auto"/>
        <w:bottom w:val="none" w:sz="0" w:space="0" w:color="auto"/>
        <w:right w:val="none" w:sz="0" w:space="0" w:color="auto"/>
      </w:divBdr>
      <w:divsChild>
        <w:div w:id="191652027">
          <w:marLeft w:val="0"/>
          <w:marRight w:val="0"/>
          <w:marTop w:val="0"/>
          <w:marBottom w:val="0"/>
          <w:divBdr>
            <w:top w:val="none" w:sz="0" w:space="0" w:color="auto"/>
            <w:left w:val="none" w:sz="0" w:space="0" w:color="auto"/>
            <w:bottom w:val="none" w:sz="0" w:space="0" w:color="auto"/>
            <w:right w:val="none" w:sz="0" w:space="0" w:color="auto"/>
          </w:divBdr>
          <w:divsChild>
            <w:div w:id="22901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628602">
      <w:bodyDiv w:val="1"/>
      <w:marLeft w:val="0"/>
      <w:marRight w:val="0"/>
      <w:marTop w:val="0"/>
      <w:marBottom w:val="0"/>
      <w:divBdr>
        <w:top w:val="none" w:sz="0" w:space="0" w:color="auto"/>
        <w:left w:val="none" w:sz="0" w:space="0" w:color="auto"/>
        <w:bottom w:val="none" w:sz="0" w:space="0" w:color="auto"/>
        <w:right w:val="none" w:sz="0" w:space="0" w:color="auto"/>
      </w:divBdr>
    </w:div>
    <w:div w:id="355808514">
      <w:bodyDiv w:val="1"/>
      <w:marLeft w:val="0"/>
      <w:marRight w:val="0"/>
      <w:marTop w:val="0"/>
      <w:marBottom w:val="0"/>
      <w:divBdr>
        <w:top w:val="none" w:sz="0" w:space="0" w:color="auto"/>
        <w:left w:val="none" w:sz="0" w:space="0" w:color="auto"/>
        <w:bottom w:val="none" w:sz="0" w:space="0" w:color="auto"/>
        <w:right w:val="none" w:sz="0" w:space="0" w:color="auto"/>
      </w:divBdr>
    </w:div>
    <w:div w:id="440341059">
      <w:bodyDiv w:val="1"/>
      <w:marLeft w:val="0"/>
      <w:marRight w:val="0"/>
      <w:marTop w:val="0"/>
      <w:marBottom w:val="0"/>
      <w:divBdr>
        <w:top w:val="none" w:sz="0" w:space="0" w:color="auto"/>
        <w:left w:val="none" w:sz="0" w:space="0" w:color="auto"/>
        <w:bottom w:val="none" w:sz="0" w:space="0" w:color="auto"/>
        <w:right w:val="none" w:sz="0" w:space="0" w:color="auto"/>
      </w:divBdr>
      <w:divsChild>
        <w:div w:id="1449003292">
          <w:marLeft w:val="0"/>
          <w:marRight w:val="0"/>
          <w:marTop w:val="75"/>
          <w:marBottom w:val="0"/>
          <w:divBdr>
            <w:top w:val="none" w:sz="0" w:space="0" w:color="auto"/>
            <w:left w:val="none" w:sz="0" w:space="0" w:color="auto"/>
            <w:bottom w:val="single" w:sz="6" w:space="6" w:color="E5E5E5"/>
            <w:right w:val="none" w:sz="0" w:space="0" w:color="auto"/>
          </w:divBdr>
          <w:divsChild>
            <w:div w:id="1079055418">
              <w:marLeft w:val="0"/>
              <w:marRight w:val="0"/>
              <w:marTop w:val="0"/>
              <w:marBottom w:val="0"/>
              <w:divBdr>
                <w:top w:val="none" w:sz="0" w:space="0" w:color="auto"/>
                <w:left w:val="none" w:sz="0" w:space="0" w:color="auto"/>
                <w:bottom w:val="none" w:sz="0" w:space="0" w:color="auto"/>
                <w:right w:val="none" w:sz="0" w:space="0" w:color="auto"/>
              </w:divBdr>
            </w:div>
          </w:divsChild>
        </w:div>
        <w:div w:id="1697540211">
          <w:marLeft w:val="0"/>
          <w:marRight w:val="0"/>
          <w:marTop w:val="0"/>
          <w:marBottom w:val="450"/>
          <w:divBdr>
            <w:top w:val="none" w:sz="0" w:space="0" w:color="auto"/>
            <w:left w:val="none" w:sz="0" w:space="0" w:color="auto"/>
            <w:bottom w:val="none" w:sz="0" w:space="0" w:color="auto"/>
            <w:right w:val="none" w:sz="0" w:space="0" w:color="auto"/>
          </w:divBdr>
          <w:divsChild>
            <w:div w:id="5301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245">
      <w:bodyDiv w:val="1"/>
      <w:marLeft w:val="0"/>
      <w:marRight w:val="0"/>
      <w:marTop w:val="0"/>
      <w:marBottom w:val="0"/>
      <w:divBdr>
        <w:top w:val="none" w:sz="0" w:space="0" w:color="auto"/>
        <w:left w:val="none" w:sz="0" w:space="0" w:color="auto"/>
        <w:bottom w:val="none" w:sz="0" w:space="0" w:color="auto"/>
        <w:right w:val="none" w:sz="0" w:space="0" w:color="auto"/>
      </w:divBdr>
    </w:div>
    <w:div w:id="638918225">
      <w:bodyDiv w:val="1"/>
      <w:marLeft w:val="0"/>
      <w:marRight w:val="0"/>
      <w:marTop w:val="0"/>
      <w:marBottom w:val="0"/>
      <w:divBdr>
        <w:top w:val="none" w:sz="0" w:space="0" w:color="auto"/>
        <w:left w:val="none" w:sz="0" w:space="0" w:color="auto"/>
        <w:bottom w:val="none" w:sz="0" w:space="0" w:color="auto"/>
        <w:right w:val="none" w:sz="0" w:space="0" w:color="auto"/>
      </w:divBdr>
      <w:divsChild>
        <w:div w:id="1609848345">
          <w:marLeft w:val="0"/>
          <w:marRight w:val="0"/>
          <w:marTop w:val="75"/>
          <w:marBottom w:val="0"/>
          <w:divBdr>
            <w:top w:val="none" w:sz="0" w:space="0" w:color="auto"/>
            <w:left w:val="none" w:sz="0" w:space="0" w:color="auto"/>
            <w:bottom w:val="single" w:sz="6" w:space="6" w:color="E5E5E5"/>
            <w:right w:val="none" w:sz="0" w:space="0" w:color="auto"/>
          </w:divBdr>
          <w:divsChild>
            <w:div w:id="1264875334">
              <w:marLeft w:val="0"/>
              <w:marRight w:val="0"/>
              <w:marTop w:val="0"/>
              <w:marBottom w:val="0"/>
              <w:divBdr>
                <w:top w:val="none" w:sz="0" w:space="0" w:color="auto"/>
                <w:left w:val="none" w:sz="0" w:space="0" w:color="auto"/>
                <w:bottom w:val="none" w:sz="0" w:space="0" w:color="auto"/>
                <w:right w:val="none" w:sz="0" w:space="0" w:color="auto"/>
              </w:divBdr>
            </w:div>
          </w:divsChild>
        </w:div>
        <w:div w:id="564880976">
          <w:marLeft w:val="0"/>
          <w:marRight w:val="0"/>
          <w:marTop w:val="0"/>
          <w:marBottom w:val="450"/>
          <w:divBdr>
            <w:top w:val="none" w:sz="0" w:space="0" w:color="auto"/>
            <w:left w:val="none" w:sz="0" w:space="0" w:color="auto"/>
            <w:bottom w:val="none" w:sz="0" w:space="0" w:color="auto"/>
            <w:right w:val="none" w:sz="0" w:space="0" w:color="auto"/>
          </w:divBdr>
          <w:divsChild>
            <w:div w:id="6767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9950">
      <w:bodyDiv w:val="1"/>
      <w:marLeft w:val="0"/>
      <w:marRight w:val="0"/>
      <w:marTop w:val="0"/>
      <w:marBottom w:val="0"/>
      <w:divBdr>
        <w:top w:val="none" w:sz="0" w:space="0" w:color="auto"/>
        <w:left w:val="none" w:sz="0" w:space="0" w:color="auto"/>
        <w:bottom w:val="none" w:sz="0" w:space="0" w:color="auto"/>
        <w:right w:val="none" w:sz="0" w:space="0" w:color="auto"/>
      </w:divBdr>
      <w:divsChild>
        <w:div w:id="1513296344">
          <w:marLeft w:val="0"/>
          <w:marRight w:val="0"/>
          <w:marTop w:val="0"/>
          <w:marBottom w:val="0"/>
          <w:divBdr>
            <w:top w:val="none" w:sz="0" w:space="0" w:color="auto"/>
            <w:left w:val="none" w:sz="0" w:space="0" w:color="auto"/>
            <w:bottom w:val="none" w:sz="0" w:space="0" w:color="auto"/>
            <w:right w:val="none" w:sz="0" w:space="0" w:color="auto"/>
          </w:divBdr>
          <w:divsChild>
            <w:div w:id="532812980">
              <w:marLeft w:val="0"/>
              <w:marRight w:val="0"/>
              <w:marTop w:val="0"/>
              <w:marBottom w:val="0"/>
              <w:divBdr>
                <w:top w:val="none" w:sz="0" w:space="0" w:color="auto"/>
                <w:left w:val="none" w:sz="0" w:space="0" w:color="auto"/>
                <w:bottom w:val="none" w:sz="0" w:space="0" w:color="auto"/>
                <w:right w:val="none" w:sz="0" w:space="0" w:color="auto"/>
              </w:divBdr>
              <w:divsChild>
                <w:div w:id="524439513">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371730175">
                  <w:marLeft w:val="0"/>
                  <w:marRight w:val="0"/>
                  <w:marTop w:val="0"/>
                  <w:marBottom w:val="0"/>
                  <w:divBdr>
                    <w:top w:val="none" w:sz="0" w:space="0" w:color="auto"/>
                    <w:left w:val="none" w:sz="0" w:space="0" w:color="auto"/>
                    <w:bottom w:val="none" w:sz="0" w:space="0" w:color="auto"/>
                    <w:right w:val="none" w:sz="0" w:space="0" w:color="auto"/>
                  </w:divBdr>
                  <w:divsChild>
                    <w:div w:id="1679693869">
                      <w:marLeft w:val="0"/>
                      <w:marRight w:val="0"/>
                      <w:marTop w:val="0"/>
                      <w:marBottom w:val="0"/>
                      <w:divBdr>
                        <w:top w:val="none" w:sz="0" w:space="0" w:color="auto"/>
                        <w:left w:val="none" w:sz="0" w:space="0" w:color="auto"/>
                        <w:bottom w:val="none" w:sz="0" w:space="0" w:color="auto"/>
                        <w:right w:val="none" w:sz="0" w:space="0" w:color="auto"/>
                      </w:divBdr>
                    </w:div>
                    <w:div w:id="20038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219">
          <w:marLeft w:val="0"/>
          <w:marRight w:val="0"/>
          <w:marTop w:val="0"/>
          <w:marBottom w:val="0"/>
          <w:divBdr>
            <w:top w:val="none" w:sz="0" w:space="0" w:color="auto"/>
            <w:left w:val="none" w:sz="0" w:space="0" w:color="auto"/>
            <w:bottom w:val="none" w:sz="0" w:space="0" w:color="auto"/>
            <w:right w:val="none" w:sz="0" w:space="0" w:color="auto"/>
          </w:divBdr>
          <w:divsChild>
            <w:div w:id="1790927763">
              <w:marLeft w:val="0"/>
              <w:marRight w:val="0"/>
              <w:marTop w:val="0"/>
              <w:marBottom w:val="0"/>
              <w:divBdr>
                <w:top w:val="none" w:sz="0" w:space="0" w:color="auto"/>
                <w:left w:val="none" w:sz="0" w:space="0" w:color="auto"/>
                <w:bottom w:val="none" w:sz="0" w:space="0" w:color="auto"/>
                <w:right w:val="none" w:sz="0" w:space="0" w:color="auto"/>
              </w:divBdr>
              <w:divsChild>
                <w:div w:id="542210099">
                  <w:marLeft w:val="0"/>
                  <w:marRight w:val="0"/>
                  <w:marTop w:val="0"/>
                  <w:marBottom w:val="0"/>
                  <w:divBdr>
                    <w:top w:val="none" w:sz="0" w:space="0" w:color="auto"/>
                    <w:left w:val="none" w:sz="0" w:space="0" w:color="auto"/>
                    <w:bottom w:val="none" w:sz="0" w:space="0" w:color="auto"/>
                    <w:right w:val="none" w:sz="0" w:space="0" w:color="auto"/>
                  </w:divBdr>
                </w:div>
                <w:div w:id="1766031266">
                  <w:marLeft w:val="0"/>
                  <w:marRight w:val="0"/>
                  <w:marTop w:val="0"/>
                  <w:marBottom w:val="0"/>
                  <w:divBdr>
                    <w:top w:val="none" w:sz="0" w:space="0" w:color="auto"/>
                    <w:left w:val="none" w:sz="0" w:space="0" w:color="auto"/>
                    <w:bottom w:val="none" w:sz="0" w:space="0" w:color="auto"/>
                    <w:right w:val="none" w:sz="0" w:space="0" w:color="auto"/>
                  </w:divBdr>
                </w:div>
                <w:div w:id="1735277371">
                  <w:marLeft w:val="0"/>
                  <w:marRight w:val="0"/>
                  <w:marTop w:val="0"/>
                  <w:marBottom w:val="0"/>
                  <w:divBdr>
                    <w:top w:val="none" w:sz="0" w:space="0" w:color="auto"/>
                    <w:left w:val="none" w:sz="0" w:space="0" w:color="auto"/>
                    <w:bottom w:val="none" w:sz="0" w:space="0" w:color="auto"/>
                    <w:right w:val="none" w:sz="0" w:space="0" w:color="auto"/>
                  </w:divBdr>
                  <w:divsChild>
                    <w:div w:id="411508215">
                      <w:marLeft w:val="0"/>
                      <w:marRight w:val="0"/>
                      <w:marTop w:val="0"/>
                      <w:marBottom w:val="0"/>
                      <w:divBdr>
                        <w:top w:val="none" w:sz="0" w:space="0" w:color="auto"/>
                        <w:left w:val="none" w:sz="0" w:space="0" w:color="auto"/>
                        <w:bottom w:val="none" w:sz="0" w:space="0" w:color="auto"/>
                        <w:right w:val="none" w:sz="0" w:space="0" w:color="auto"/>
                      </w:divBdr>
                    </w:div>
                    <w:div w:id="7471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1367">
      <w:bodyDiv w:val="1"/>
      <w:marLeft w:val="0"/>
      <w:marRight w:val="0"/>
      <w:marTop w:val="0"/>
      <w:marBottom w:val="0"/>
      <w:divBdr>
        <w:top w:val="none" w:sz="0" w:space="0" w:color="auto"/>
        <w:left w:val="none" w:sz="0" w:space="0" w:color="auto"/>
        <w:bottom w:val="none" w:sz="0" w:space="0" w:color="auto"/>
        <w:right w:val="none" w:sz="0" w:space="0" w:color="auto"/>
      </w:divBdr>
      <w:divsChild>
        <w:div w:id="1881555116">
          <w:marLeft w:val="0"/>
          <w:marRight w:val="0"/>
          <w:marTop w:val="0"/>
          <w:marBottom w:val="0"/>
          <w:divBdr>
            <w:top w:val="none" w:sz="0" w:space="0" w:color="auto"/>
            <w:left w:val="none" w:sz="0" w:space="0" w:color="auto"/>
            <w:bottom w:val="none" w:sz="0" w:space="0" w:color="auto"/>
            <w:right w:val="none" w:sz="0" w:space="0" w:color="auto"/>
          </w:divBdr>
          <w:divsChild>
            <w:div w:id="20849901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05321628">
      <w:bodyDiv w:val="1"/>
      <w:marLeft w:val="0"/>
      <w:marRight w:val="0"/>
      <w:marTop w:val="0"/>
      <w:marBottom w:val="0"/>
      <w:divBdr>
        <w:top w:val="none" w:sz="0" w:space="0" w:color="auto"/>
        <w:left w:val="none" w:sz="0" w:space="0" w:color="auto"/>
        <w:bottom w:val="none" w:sz="0" w:space="0" w:color="auto"/>
        <w:right w:val="none" w:sz="0" w:space="0" w:color="auto"/>
      </w:divBdr>
    </w:div>
    <w:div w:id="943731727">
      <w:bodyDiv w:val="1"/>
      <w:marLeft w:val="0"/>
      <w:marRight w:val="0"/>
      <w:marTop w:val="0"/>
      <w:marBottom w:val="0"/>
      <w:divBdr>
        <w:top w:val="none" w:sz="0" w:space="0" w:color="auto"/>
        <w:left w:val="none" w:sz="0" w:space="0" w:color="auto"/>
        <w:bottom w:val="none" w:sz="0" w:space="0" w:color="auto"/>
        <w:right w:val="none" w:sz="0" w:space="0" w:color="auto"/>
      </w:divBdr>
      <w:divsChild>
        <w:div w:id="69011441">
          <w:marLeft w:val="0"/>
          <w:marRight w:val="0"/>
          <w:marTop w:val="600"/>
          <w:marBottom w:val="0"/>
          <w:divBdr>
            <w:top w:val="none" w:sz="0" w:space="0" w:color="auto"/>
            <w:left w:val="none" w:sz="0" w:space="0" w:color="auto"/>
            <w:bottom w:val="none" w:sz="0" w:space="0" w:color="auto"/>
            <w:right w:val="none" w:sz="0" w:space="0" w:color="auto"/>
          </w:divBdr>
        </w:div>
        <w:div w:id="767700700">
          <w:marLeft w:val="0"/>
          <w:marRight w:val="0"/>
          <w:marTop w:val="600"/>
          <w:marBottom w:val="0"/>
          <w:divBdr>
            <w:top w:val="none" w:sz="0" w:space="0" w:color="auto"/>
            <w:left w:val="none" w:sz="0" w:space="0" w:color="auto"/>
            <w:bottom w:val="none" w:sz="0" w:space="0" w:color="auto"/>
            <w:right w:val="none" w:sz="0" w:space="0" w:color="auto"/>
          </w:divBdr>
        </w:div>
      </w:divsChild>
    </w:div>
    <w:div w:id="1116019717">
      <w:bodyDiv w:val="1"/>
      <w:marLeft w:val="0"/>
      <w:marRight w:val="0"/>
      <w:marTop w:val="0"/>
      <w:marBottom w:val="0"/>
      <w:divBdr>
        <w:top w:val="none" w:sz="0" w:space="0" w:color="auto"/>
        <w:left w:val="none" w:sz="0" w:space="0" w:color="auto"/>
        <w:bottom w:val="none" w:sz="0" w:space="0" w:color="auto"/>
        <w:right w:val="none" w:sz="0" w:space="0" w:color="auto"/>
      </w:divBdr>
      <w:divsChild>
        <w:div w:id="923075964">
          <w:marLeft w:val="0"/>
          <w:marRight w:val="0"/>
          <w:marTop w:val="0"/>
          <w:marBottom w:val="240"/>
          <w:divBdr>
            <w:top w:val="none" w:sz="0" w:space="0" w:color="auto"/>
            <w:left w:val="none" w:sz="0" w:space="0" w:color="auto"/>
            <w:bottom w:val="none" w:sz="0" w:space="0" w:color="auto"/>
            <w:right w:val="none" w:sz="0" w:space="0" w:color="auto"/>
          </w:divBdr>
        </w:div>
        <w:div w:id="1694334531">
          <w:marLeft w:val="0"/>
          <w:marRight w:val="0"/>
          <w:marTop w:val="0"/>
          <w:marBottom w:val="0"/>
          <w:divBdr>
            <w:top w:val="none" w:sz="0" w:space="0" w:color="auto"/>
            <w:left w:val="none" w:sz="0" w:space="0" w:color="auto"/>
            <w:bottom w:val="single" w:sz="6" w:space="11" w:color="E3E3E3"/>
            <w:right w:val="none" w:sz="0" w:space="0" w:color="auto"/>
          </w:divBdr>
          <w:divsChild>
            <w:div w:id="67121088">
              <w:marLeft w:val="0"/>
              <w:marRight w:val="0"/>
              <w:marTop w:val="0"/>
              <w:marBottom w:val="0"/>
              <w:divBdr>
                <w:top w:val="none" w:sz="0" w:space="0" w:color="auto"/>
                <w:left w:val="none" w:sz="0" w:space="0" w:color="auto"/>
                <w:bottom w:val="none" w:sz="0" w:space="0" w:color="auto"/>
                <w:right w:val="none" w:sz="0" w:space="0" w:color="auto"/>
              </w:divBdr>
              <w:divsChild>
                <w:div w:id="17846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5946">
          <w:marLeft w:val="0"/>
          <w:marRight w:val="0"/>
          <w:marTop w:val="0"/>
          <w:marBottom w:val="0"/>
          <w:divBdr>
            <w:top w:val="none" w:sz="0" w:space="0" w:color="auto"/>
            <w:left w:val="none" w:sz="0" w:space="0" w:color="auto"/>
            <w:bottom w:val="none" w:sz="0" w:space="0" w:color="auto"/>
            <w:right w:val="none" w:sz="0" w:space="0" w:color="auto"/>
          </w:divBdr>
          <w:divsChild>
            <w:div w:id="1283002270">
              <w:marLeft w:val="0"/>
              <w:marRight w:val="0"/>
              <w:marTop w:val="0"/>
              <w:marBottom w:val="0"/>
              <w:divBdr>
                <w:top w:val="none" w:sz="0" w:space="0" w:color="auto"/>
                <w:left w:val="none" w:sz="0" w:space="0" w:color="auto"/>
                <w:bottom w:val="none" w:sz="0" w:space="0" w:color="auto"/>
                <w:right w:val="none" w:sz="0" w:space="0" w:color="auto"/>
              </w:divBdr>
              <w:divsChild>
                <w:div w:id="2145199538">
                  <w:marLeft w:val="0"/>
                  <w:marRight w:val="0"/>
                  <w:marTop w:val="0"/>
                  <w:marBottom w:val="0"/>
                  <w:divBdr>
                    <w:top w:val="none" w:sz="0" w:space="0" w:color="auto"/>
                    <w:left w:val="none" w:sz="0" w:space="0" w:color="auto"/>
                    <w:bottom w:val="none" w:sz="0" w:space="0" w:color="auto"/>
                    <w:right w:val="none" w:sz="0" w:space="0" w:color="auto"/>
                  </w:divBdr>
                </w:div>
                <w:div w:id="787941617">
                  <w:marLeft w:val="0"/>
                  <w:marRight w:val="0"/>
                  <w:marTop w:val="0"/>
                  <w:marBottom w:val="0"/>
                  <w:divBdr>
                    <w:top w:val="none" w:sz="0" w:space="0" w:color="auto"/>
                    <w:left w:val="none" w:sz="0" w:space="0" w:color="auto"/>
                    <w:bottom w:val="none" w:sz="0" w:space="0" w:color="auto"/>
                    <w:right w:val="none" w:sz="0" w:space="0" w:color="auto"/>
                  </w:divBdr>
                </w:div>
                <w:div w:id="128977789">
                  <w:marLeft w:val="0"/>
                  <w:marRight w:val="0"/>
                  <w:marTop w:val="0"/>
                  <w:marBottom w:val="0"/>
                  <w:divBdr>
                    <w:top w:val="none" w:sz="0" w:space="0" w:color="auto"/>
                    <w:left w:val="none" w:sz="0" w:space="0" w:color="auto"/>
                    <w:bottom w:val="none" w:sz="0" w:space="0" w:color="auto"/>
                    <w:right w:val="none" w:sz="0" w:space="0" w:color="auto"/>
                  </w:divBdr>
                </w:div>
                <w:div w:id="1120757129">
                  <w:marLeft w:val="0"/>
                  <w:marRight w:val="0"/>
                  <w:marTop w:val="0"/>
                  <w:marBottom w:val="0"/>
                  <w:divBdr>
                    <w:top w:val="none" w:sz="0" w:space="0" w:color="auto"/>
                    <w:left w:val="none" w:sz="0" w:space="0" w:color="auto"/>
                    <w:bottom w:val="none" w:sz="0" w:space="0" w:color="auto"/>
                    <w:right w:val="none" w:sz="0" w:space="0" w:color="auto"/>
                  </w:divBdr>
                </w:div>
                <w:div w:id="1478449398">
                  <w:marLeft w:val="0"/>
                  <w:marRight w:val="0"/>
                  <w:marTop w:val="0"/>
                  <w:marBottom w:val="0"/>
                  <w:divBdr>
                    <w:top w:val="none" w:sz="0" w:space="0" w:color="auto"/>
                    <w:left w:val="none" w:sz="0" w:space="0" w:color="auto"/>
                    <w:bottom w:val="none" w:sz="0" w:space="0" w:color="auto"/>
                    <w:right w:val="none" w:sz="0" w:space="0" w:color="auto"/>
                  </w:divBdr>
                </w:div>
                <w:div w:id="1933082537">
                  <w:marLeft w:val="0"/>
                  <w:marRight w:val="0"/>
                  <w:marTop w:val="0"/>
                  <w:marBottom w:val="0"/>
                  <w:divBdr>
                    <w:top w:val="none" w:sz="0" w:space="0" w:color="auto"/>
                    <w:left w:val="none" w:sz="0" w:space="0" w:color="auto"/>
                    <w:bottom w:val="none" w:sz="0" w:space="0" w:color="auto"/>
                    <w:right w:val="none" w:sz="0" w:space="0" w:color="auto"/>
                  </w:divBdr>
                </w:div>
                <w:div w:id="613050428">
                  <w:marLeft w:val="0"/>
                  <w:marRight w:val="0"/>
                  <w:marTop w:val="0"/>
                  <w:marBottom w:val="0"/>
                  <w:divBdr>
                    <w:top w:val="none" w:sz="0" w:space="0" w:color="auto"/>
                    <w:left w:val="none" w:sz="0" w:space="0" w:color="auto"/>
                    <w:bottom w:val="none" w:sz="0" w:space="0" w:color="auto"/>
                    <w:right w:val="none" w:sz="0" w:space="0" w:color="auto"/>
                  </w:divBdr>
                </w:div>
                <w:div w:id="1593196362">
                  <w:marLeft w:val="0"/>
                  <w:marRight w:val="0"/>
                  <w:marTop w:val="0"/>
                  <w:marBottom w:val="0"/>
                  <w:divBdr>
                    <w:top w:val="none" w:sz="0" w:space="0" w:color="auto"/>
                    <w:left w:val="none" w:sz="0" w:space="0" w:color="auto"/>
                    <w:bottom w:val="none" w:sz="0" w:space="0" w:color="auto"/>
                    <w:right w:val="none" w:sz="0" w:space="0" w:color="auto"/>
                  </w:divBdr>
                </w:div>
                <w:div w:id="618100319">
                  <w:marLeft w:val="0"/>
                  <w:marRight w:val="0"/>
                  <w:marTop w:val="0"/>
                  <w:marBottom w:val="0"/>
                  <w:divBdr>
                    <w:top w:val="none" w:sz="0" w:space="0" w:color="auto"/>
                    <w:left w:val="none" w:sz="0" w:space="0" w:color="auto"/>
                    <w:bottom w:val="none" w:sz="0" w:space="0" w:color="auto"/>
                    <w:right w:val="none" w:sz="0" w:space="0" w:color="auto"/>
                  </w:divBdr>
                </w:div>
                <w:div w:id="931014836">
                  <w:marLeft w:val="0"/>
                  <w:marRight w:val="0"/>
                  <w:marTop w:val="0"/>
                  <w:marBottom w:val="0"/>
                  <w:divBdr>
                    <w:top w:val="none" w:sz="0" w:space="0" w:color="auto"/>
                    <w:left w:val="none" w:sz="0" w:space="0" w:color="auto"/>
                    <w:bottom w:val="none" w:sz="0" w:space="0" w:color="auto"/>
                    <w:right w:val="none" w:sz="0" w:space="0" w:color="auto"/>
                  </w:divBdr>
                </w:div>
                <w:div w:id="411314876">
                  <w:marLeft w:val="0"/>
                  <w:marRight w:val="0"/>
                  <w:marTop w:val="0"/>
                  <w:marBottom w:val="0"/>
                  <w:divBdr>
                    <w:top w:val="none" w:sz="0" w:space="0" w:color="auto"/>
                    <w:left w:val="none" w:sz="0" w:space="0" w:color="auto"/>
                    <w:bottom w:val="none" w:sz="0" w:space="0" w:color="auto"/>
                    <w:right w:val="none" w:sz="0" w:space="0" w:color="auto"/>
                  </w:divBdr>
                </w:div>
                <w:div w:id="256866399">
                  <w:marLeft w:val="0"/>
                  <w:marRight w:val="0"/>
                  <w:marTop w:val="0"/>
                  <w:marBottom w:val="0"/>
                  <w:divBdr>
                    <w:top w:val="none" w:sz="0" w:space="0" w:color="auto"/>
                    <w:left w:val="none" w:sz="0" w:space="0" w:color="auto"/>
                    <w:bottom w:val="none" w:sz="0" w:space="0" w:color="auto"/>
                    <w:right w:val="none" w:sz="0" w:space="0" w:color="auto"/>
                  </w:divBdr>
                </w:div>
                <w:div w:id="2023698011">
                  <w:marLeft w:val="0"/>
                  <w:marRight w:val="0"/>
                  <w:marTop w:val="0"/>
                  <w:marBottom w:val="0"/>
                  <w:divBdr>
                    <w:top w:val="none" w:sz="0" w:space="0" w:color="auto"/>
                    <w:left w:val="none" w:sz="0" w:space="0" w:color="auto"/>
                    <w:bottom w:val="none" w:sz="0" w:space="0" w:color="auto"/>
                    <w:right w:val="none" w:sz="0" w:space="0" w:color="auto"/>
                  </w:divBdr>
                </w:div>
                <w:div w:id="1546527479">
                  <w:marLeft w:val="0"/>
                  <w:marRight w:val="0"/>
                  <w:marTop w:val="0"/>
                  <w:marBottom w:val="0"/>
                  <w:divBdr>
                    <w:top w:val="none" w:sz="0" w:space="0" w:color="auto"/>
                    <w:left w:val="none" w:sz="0" w:space="0" w:color="auto"/>
                    <w:bottom w:val="none" w:sz="0" w:space="0" w:color="auto"/>
                    <w:right w:val="none" w:sz="0" w:space="0" w:color="auto"/>
                  </w:divBdr>
                </w:div>
                <w:div w:id="20755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1752">
      <w:bodyDiv w:val="1"/>
      <w:marLeft w:val="0"/>
      <w:marRight w:val="0"/>
      <w:marTop w:val="0"/>
      <w:marBottom w:val="0"/>
      <w:divBdr>
        <w:top w:val="none" w:sz="0" w:space="0" w:color="auto"/>
        <w:left w:val="none" w:sz="0" w:space="0" w:color="auto"/>
        <w:bottom w:val="none" w:sz="0" w:space="0" w:color="auto"/>
        <w:right w:val="none" w:sz="0" w:space="0" w:color="auto"/>
      </w:divBdr>
    </w:div>
    <w:div w:id="1294869041">
      <w:bodyDiv w:val="1"/>
      <w:marLeft w:val="0"/>
      <w:marRight w:val="0"/>
      <w:marTop w:val="0"/>
      <w:marBottom w:val="0"/>
      <w:divBdr>
        <w:top w:val="none" w:sz="0" w:space="0" w:color="auto"/>
        <w:left w:val="none" w:sz="0" w:space="0" w:color="auto"/>
        <w:bottom w:val="none" w:sz="0" w:space="0" w:color="auto"/>
        <w:right w:val="none" w:sz="0" w:space="0" w:color="auto"/>
      </w:divBdr>
      <w:divsChild>
        <w:div w:id="1525706620">
          <w:marLeft w:val="0"/>
          <w:marRight w:val="0"/>
          <w:marTop w:val="0"/>
          <w:marBottom w:val="375"/>
          <w:divBdr>
            <w:top w:val="none" w:sz="0" w:space="0" w:color="auto"/>
            <w:left w:val="none" w:sz="0" w:space="0" w:color="auto"/>
            <w:bottom w:val="single" w:sz="6" w:space="11" w:color="E8ECEE"/>
            <w:right w:val="none" w:sz="0" w:space="0" w:color="auto"/>
          </w:divBdr>
          <w:divsChild>
            <w:div w:id="429353319">
              <w:marLeft w:val="0"/>
              <w:marRight w:val="0"/>
              <w:marTop w:val="285"/>
              <w:marBottom w:val="0"/>
              <w:divBdr>
                <w:top w:val="none" w:sz="0" w:space="0" w:color="auto"/>
                <w:left w:val="none" w:sz="0" w:space="0" w:color="auto"/>
                <w:bottom w:val="none" w:sz="0" w:space="0" w:color="auto"/>
                <w:right w:val="none" w:sz="0" w:space="0" w:color="auto"/>
              </w:divBdr>
            </w:div>
            <w:div w:id="1103764727">
              <w:marLeft w:val="0"/>
              <w:marRight w:val="0"/>
              <w:marTop w:val="0"/>
              <w:marBottom w:val="0"/>
              <w:divBdr>
                <w:top w:val="none" w:sz="0" w:space="0" w:color="auto"/>
                <w:left w:val="none" w:sz="0" w:space="0" w:color="auto"/>
                <w:bottom w:val="none" w:sz="0" w:space="0" w:color="auto"/>
                <w:right w:val="none" w:sz="0" w:space="0" w:color="auto"/>
              </w:divBdr>
            </w:div>
            <w:div w:id="1030178279">
              <w:marLeft w:val="0"/>
              <w:marRight w:val="0"/>
              <w:marTop w:val="0"/>
              <w:marBottom w:val="0"/>
              <w:divBdr>
                <w:top w:val="none" w:sz="0" w:space="0" w:color="auto"/>
                <w:left w:val="none" w:sz="0" w:space="0" w:color="auto"/>
                <w:bottom w:val="none" w:sz="0" w:space="0" w:color="auto"/>
                <w:right w:val="none" w:sz="0" w:space="0" w:color="auto"/>
              </w:divBdr>
            </w:div>
          </w:divsChild>
        </w:div>
        <w:div w:id="452133553">
          <w:marLeft w:val="0"/>
          <w:marRight w:val="0"/>
          <w:marTop w:val="0"/>
          <w:marBottom w:val="375"/>
          <w:divBdr>
            <w:top w:val="none" w:sz="0" w:space="0" w:color="auto"/>
            <w:left w:val="none" w:sz="0" w:space="0" w:color="auto"/>
            <w:bottom w:val="single" w:sz="6" w:space="21" w:color="E8ECEE"/>
            <w:right w:val="none" w:sz="0" w:space="0" w:color="auto"/>
          </w:divBdr>
          <w:divsChild>
            <w:div w:id="578712042">
              <w:marLeft w:val="0"/>
              <w:marRight w:val="0"/>
              <w:marTop w:val="0"/>
              <w:marBottom w:val="0"/>
              <w:divBdr>
                <w:top w:val="none" w:sz="0" w:space="0" w:color="auto"/>
                <w:left w:val="none" w:sz="0" w:space="0" w:color="auto"/>
                <w:bottom w:val="none" w:sz="0" w:space="0" w:color="auto"/>
                <w:right w:val="none" w:sz="0" w:space="0" w:color="auto"/>
              </w:divBdr>
            </w:div>
            <w:div w:id="254824734">
              <w:marLeft w:val="0"/>
              <w:marRight w:val="0"/>
              <w:marTop w:val="0"/>
              <w:marBottom w:val="0"/>
              <w:divBdr>
                <w:top w:val="none" w:sz="0" w:space="0" w:color="auto"/>
                <w:left w:val="none" w:sz="0" w:space="0" w:color="auto"/>
                <w:bottom w:val="none" w:sz="0" w:space="0" w:color="auto"/>
                <w:right w:val="none" w:sz="0" w:space="0" w:color="auto"/>
              </w:divBdr>
              <w:divsChild>
                <w:div w:id="724446438">
                  <w:marLeft w:val="0"/>
                  <w:marRight w:val="0"/>
                  <w:marTop w:val="0"/>
                  <w:marBottom w:val="0"/>
                  <w:divBdr>
                    <w:top w:val="none" w:sz="0" w:space="0" w:color="auto"/>
                    <w:left w:val="none" w:sz="0" w:space="0" w:color="auto"/>
                    <w:bottom w:val="none" w:sz="0" w:space="0" w:color="auto"/>
                    <w:right w:val="none" w:sz="0" w:space="0" w:color="auto"/>
                  </w:divBdr>
                  <w:divsChild>
                    <w:div w:id="108294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7826194">
      <w:bodyDiv w:val="1"/>
      <w:marLeft w:val="0"/>
      <w:marRight w:val="0"/>
      <w:marTop w:val="0"/>
      <w:marBottom w:val="0"/>
      <w:divBdr>
        <w:top w:val="none" w:sz="0" w:space="0" w:color="auto"/>
        <w:left w:val="none" w:sz="0" w:space="0" w:color="auto"/>
        <w:bottom w:val="none" w:sz="0" w:space="0" w:color="auto"/>
        <w:right w:val="none" w:sz="0" w:space="0" w:color="auto"/>
      </w:divBdr>
      <w:divsChild>
        <w:div w:id="1908951374">
          <w:marLeft w:val="0"/>
          <w:marRight w:val="0"/>
          <w:marTop w:val="75"/>
          <w:marBottom w:val="0"/>
          <w:divBdr>
            <w:top w:val="none" w:sz="0" w:space="0" w:color="auto"/>
            <w:left w:val="none" w:sz="0" w:space="0" w:color="auto"/>
            <w:bottom w:val="single" w:sz="6" w:space="6" w:color="E5E5E5"/>
            <w:right w:val="none" w:sz="0" w:space="0" w:color="auto"/>
          </w:divBdr>
          <w:divsChild>
            <w:div w:id="765224824">
              <w:marLeft w:val="0"/>
              <w:marRight w:val="0"/>
              <w:marTop w:val="0"/>
              <w:marBottom w:val="0"/>
              <w:divBdr>
                <w:top w:val="none" w:sz="0" w:space="0" w:color="auto"/>
                <w:left w:val="none" w:sz="0" w:space="0" w:color="auto"/>
                <w:bottom w:val="none" w:sz="0" w:space="0" w:color="auto"/>
                <w:right w:val="none" w:sz="0" w:space="0" w:color="auto"/>
              </w:divBdr>
            </w:div>
          </w:divsChild>
        </w:div>
        <w:div w:id="1387798929">
          <w:marLeft w:val="0"/>
          <w:marRight w:val="0"/>
          <w:marTop w:val="0"/>
          <w:marBottom w:val="450"/>
          <w:divBdr>
            <w:top w:val="none" w:sz="0" w:space="0" w:color="auto"/>
            <w:left w:val="none" w:sz="0" w:space="0" w:color="auto"/>
            <w:bottom w:val="none" w:sz="0" w:space="0" w:color="auto"/>
            <w:right w:val="none" w:sz="0" w:space="0" w:color="auto"/>
          </w:divBdr>
          <w:divsChild>
            <w:div w:id="426774318">
              <w:marLeft w:val="0"/>
              <w:marRight w:val="0"/>
              <w:marTop w:val="0"/>
              <w:marBottom w:val="0"/>
              <w:divBdr>
                <w:top w:val="none" w:sz="0" w:space="0" w:color="auto"/>
                <w:left w:val="none" w:sz="0" w:space="0" w:color="auto"/>
                <w:bottom w:val="none" w:sz="0" w:space="0" w:color="auto"/>
                <w:right w:val="none" w:sz="0" w:space="0" w:color="auto"/>
              </w:divBdr>
              <w:divsChild>
                <w:div w:id="1701473302">
                  <w:marLeft w:val="0"/>
                  <w:marRight w:val="0"/>
                  <w:marTop w:val="210"/>
                  <w:marBottom w:val="210"/>
                  <w:divBdr>
                    <w:top w:val="dotted" w:sz="6" w:space="0" w:color="CCCCCC"/>
                    <w:left w:val="dotted" w:sz="6" w:space="0" w:color="CCCCCC"/>
                    <w:bottom w:val="dotted" w:sz="6" w:space="0" w:color="CCCCCC"/>
                    <w:right w:val="dotted" w:sz="6" w:space="0" w:color="CCCCCC"/>
                  </w:divBdr>
                  <w:divsChild>
                    <w:div w:id="127629556">
                      <w:marLeft w:val="0"/>
                      <w:marRight w:val="0"/>
                      <w:marTop w:val="0"/>
                      <w:marBottom w:val="0"/>
                      <w:divBdr>
                        <w:top w:val="none" w:sz="0" w:space="0" w:color="auto"/>
                        <w:left w:val="none" w:sz="0" w:space="0" w:color="auto"/>
                        <w:bottom w:val="none" w:sz="0" w:space="0" w:color="auto"/>
                        <w:right w:val="none" w:sz="0" w:space="0" w:color="auto"/>
                      </w:divBdr>
                      <w:divsChild>
                        <w:div w:id="1812946123">
                          <w:marLeft w:val="0"/>
                          <w:marRight w:val="0"/>
                          <w:marTop w:val="0"/>
                          <w:marBottom w:val="0"/>
                          <w:divBdr>
                            <w:top w:val="none" w:sz="0" w:space="0" w:color="auto"/>
                            <w:left w:val="none" w:sz="0" w:space="0" w:color="auto"/>
                            <w:bottom w:val="none" w:sz="0" w:space="0" w:color="auto"/>
                            <w:right w:val="none" w:sz="0" w:space="0" w:color="auto"/>
                          </w:divBdr>
                          <w:divsChild>
                            <w:div w:id="1503666421">
                              <w:marLeft w:val="0"/>
                              <w:marRight w:val="0"/>
                              <w:marTop w:val="0"/>
                              <w:marBottom w:val="0"/>
                              <w:divBdr>
                                <w:top w:val="none" w:sz="0" w:space="0" w:color="auto"/>
                                <w:left w:val="none" w:sz="0" w:space="0" w:color="auto"/>
                                <w:bottom w:val="none" w:sz="0" w:space="0" w:color="auto"/>
                                <w:right w:val="none" w:sz="0" w:space="0" w:color="auto"/>
                              </w:divBdr>
                            </w:div>
                            <w:div w:id="2022392946">
                              <w:marLeft w:val="0"/>
                              <w:marRight w:val="0"/>
                              <w:marTop w:val="0"/>
                              <w:marBottom w:val="0"/>
                              <w:divBdr>
                                <w:top w:val="none" w:sz="0" w:space="0" w:color="auto"/>
                                <w:left w:val="none" w:sz="0" w:space="0" w:color="auto"/>
                                <w:bottom w:val="none" w:sz="0" w:space="0" w:color="auto"/>
                                <w:right w:val="none" w:sz="0" w:space="0" w:color="auto"/>
                              </w:divBdr>
                            </w:div>
                            <w:div w:id="1521238038">
                              <w:marLeft w:val="0"/>
                              <w:marRight w:val="0"/>
                              <w:marTop w:val="0"/>
                              <w:marBottom w:val="0"/>
                              <w:divBdr>
                                <w:top w:val="none" w:sz="0" w:space="0" w:color="auto"/>
                                <w:left w:val="none" w:sz="0" w:space="0" w:color="auto"/>
                                <w:bottom w:val="none" w:sz="0" w:space="0" w:color="auto"/>
                                <w:right w:val="none" w:sz="0" w:space="0" w:color="auto"/>
                              </w:divBdr>
                            </w:div>
                            <w:div w:id="1584215407">
                              <w:marLeft w:val="0"/>
                              <w:marRight w:val="0"/>
                              <w:marTop w:val="0"/>
                              <w:marBottom w:val="0"/>
                              <w:divBdr>
                                <w:top w:val="none" w:sz="0" w:space="0" w:color="auto"/>
                                <w:left w:val="none" w:sz="0" w:space="0" w:color="auto"/>
                                <w:bottom w:val="none" w:sz="0" w:space="0" w:color="auto"/>
                                <w:right w:val="none" w:sz="0" w:space="0" w:color="auto"/>
                              </w:divBdr>
                              <w:divsChild>
                                <w:div w:id="770079993">
                                  <w:marLeft w:val="0"/>
                                  <w:marRight w:val="0"/>
                                  <w:marTop w:val="0"/>
                                  <w:marBottom w:val="0"/>
                                  <w:divBdr>
                                    <w:top w:val="none" w:sz="0" w:space="0" w:color="auto"/>
                                    <w:left w:val="none" w:sz="0" w:space="0" w:color="auto"/>
                                    <w:bottom w:val="none" w:sz="0" w:space="0" w:color="auto"/>
                                    <w:right w:val="none" w:sz="0" w:space="0" w:color="auto"/>
                                  </w:divBdr>
                                </w:div>
                                <w:div w:id="475075330">
                                  <w:marLeft w:val="0"/>
                                  <w:marRight w:val="0"/>
                                  <w:marTop w:val="0"/>
                                  <w:marBottom w:val="0"/>
                                  <w:divBdr>
                                    <w:top w:val="none" w:sz="0" w:space="0" w:color="auto"/>
                                    <w:left w:val="none" w:sz="0" w:space="0" w:color="auto"/>
                                    <w:bottom w:val="none" w:sz="0" w:space="0" w:color="auto"/>
                                    <w:right w:val="none" w:sz="0" w:space="0" w:color="auto"/>
                                  </w:divBdr>
                                </w:div>
                                <w:div w:id="1151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537">
                  <w:marLeft w:val="0"/>
                  <w:marRight w:val="0"/>
                  <w:marTop w:val="210"/>
                  <w:marBottom w:val="210"/>
                  <w:divBdr>
                    <w:top w:val="dotted" w:sz="6" w:space="0" w:color="CCCCCC"/>
                    <w:left w:val="dotted" w:sz="6" w:space="0" w:color="CCCCCC"/>
                    <w:bottom w:val="dotted" w:sz="6" w:space="0" w:color="CCCCCC"/>
                    <w:right w:val="dotted" w:sz="6" w:space="0" w:color="CCCCCC"/>
                  </w:divBdr>
                  <w:divsChild>
                    <w:div w:id="919607944">
                      <w:marLeft w:val="0"/>
                      <w:marRight w:val="0"/>
                      <w:marTop w:val="0"/>
                      <w:marBottom w:val="0"/>
                      <w:divBdr>
                        <w:top w:val="none" w:sz="0" w:space="0" w:color="auto"/>
                        <w:left w:val="none" w:sz="0" w:space="0" w:color="auto"/>
                        <w:bottom w:val="none" w:sz="0" w:space="0" w:color="auto"/>
                        <w:right w:val="none" w:sz="0" w:space="0" w:color="auto"/>
                      </w:divBdr>
                      <w:divsChild>
                        <w:div w:id="84226006">
                          <w:marLeft w:val="0"/>
                          <w:marRight w:val="0"/>
                          <w:marTop w:val="0"/>
                          <w:marBottom w:val="0"/>
                          <w:divBdr>
                            <w:top w:val="none" w:sz="0" w:space="0" w:color="auto"/>
                            <w:left w:val="none" w:sz="0" w:space="0" w:color="auto"/>
                            <w:bottom w:val="none" w:sz="0" w:space="0" w:color="auto"/>
                            <w:right w:val="none" w:sz="0" w:space="0" w:color="auto"/>
                          </w:divBdr>
                          <w:divsChild>
                            <w:div w:id="1120341751">
                              <w:marLeft w:val="0"/>
                              <w:marRight w:val="0"/>
                              <w:marTop w:val="0"/>
                              <w:marBottom w:val="0"/>
                              <w:divBdr>
                                <w:top w:val="none" w:sz="0" w:space="0" w:color="auto"/>
                                <w:left w:val="none" w:sz="0" w:space="0" w:color="auto"/>
                                <w:bottom w:val="none" w:sz="0" w:space="0" w:color="auto"/>
                                <w:right w:val="none" w:sz="0" w:space="0" w:color="auto"/>
                              </w:divBdr>
                            </w:div>
                            <w:div w:id="544407730">
                              <w:marLeft w:val="0"/>
                              <w:marRight w:val="0"/>
                              <w:marTop w:val="0"/>
                              <w:marBottom w:val="0"/>
                              <w:divBdr>
                                <w:top w:val="none" w:sz="0" w:space="0" w:color="auto"/>
                                <w:left w:val="none" w:sz="0" w:space="0" w:color="auto"/>
                                <w:bottom w:val="none" w:sz="0" w:space="0" w:color="auto"/>
                                <w:right w:val="none" w:sz="0" w:space="0" w:color="auto"/>
                              </w:divBdr>
                            </w:div>
                            <w:div w:id="623730585">
                              <w:marLeft w:val="0"/>
                              <w:marRight w:val="0"/>
                              <w:marTop w:val="0"/>
                              <w:marBottom w:val="0"/>
                              <w:divBdr>
                                <w:top w:val="none" w:sz="0" w:space="0" w:color="auto"/>
                                <w:left w:val="none" w:sz="0" w:space="0" w:color="auto"/>
                                <w:bottom w:val="none" w:sz="0" w:space="0" w:color="auto"/>
                                <w:right w:val="none" w:sz="0" w:space="0" w:color="auto"/>
                              </w:divBdr>
                            </w:div>
                            <w:div w:id="56628980">
                              <w:marLeft w:val="0"/>
                              <w:marRight w:val="0"/>
                              <w:marTop w:val="0"/>
                              <w:marBottom w:val="0"/>
                              <w:divBdr>
                                <w:top w:val="none" w:sz="0" w:space="0" w:color="auto"/>
                                <w:left w:val="none" w:sz="0" w:space="0" w:color="auto"/>
                                <w:bottom w:val="none" w:sz="0" w:space="0" w:color="auto"/>
                                <w:right w:val="none" w:sz="0" w:space="0" w:color="auto"/>
                              </w:divBdr>
                            </w:div>
                            <w:div w:id="193079946">
                              <w:marLeft w:val="0"/>
                              <w:marRight w:val="0"/>
                              <w:marTop w:val="0"/>
                              <w:marBottom w:val="0"/>
                              <w:divBdr>
                                <w:top w:val="none" w:sz="0" w:space="0" w:color="auto"/>
                                <w:left w:val="none" w:sz="0" w:space="0" w:color="auto"/>
                                <w:bottom w:val="none" w:sz="0" w:space="0" w:color="auto"/>
                                <w:right w:val="none" w:sz="0" w:space="0" w:color="auto"/>
                              </w:divBdr>
                            </w:div>
                            <w:div w:id="850801794">
                              <w:marLeft w:val="0"/>
                              <w:marRight w:val="0"/>
                              <w:marTop w:val="0"/>
                              <w:marBottom w:val="0"/>
                              <w:divBdr>
                                <w:top w:val="none" w:sz="0" w:space="0" w:color="auto"/>
                                <w:left w:val="none" w:sz="0" w:space="0" w:color="auto"/>
                                <w:bottom w:val="none" w:sz="0" w:space="0" w:color="auto"/>
                                <w:right w:val="none" w:sz="0" w:space="0" w:color="auto"/>
                              </w:divBdr>
                              <w:divsChild>
                                <w:div w:id="137497587">
                                  <w:marLeft w:val="0"/>
                                  <w:marRight w:val="0"/>
                                  <w:marTop w:val="0"/>
                                  <w:marBottom w:val="0"/>
                                  <w:divBdr>
                                    <w:top w:val="none" w:sz="0" w:space="0" w:color="auto"/>
                                    <w:left w:val="none" w:sz="0" w:space="0" w:color="auto"/>
                                    <w:bottom w:val="none" w:sz="0" w:space="0" w:color="auto"/>
                                    <w:right w:val="none" w:sz="0" w:space="0" w:color="auto"/>
                                  </w:divBdr>
                                </w:div>
                                <w:div w:id="2069650092">
                                  <w:marLeft w:val="0"/>
                                  <w:marRight w:val="0"/>
                                  <w:marTop w:val="0"/>
                                  <w:marBottom w:val="0"/>
                                  <w:divBdr>
                                    <w:top w:val="none" w:sz="0" w:space="0" w:color="auto"/>
                                    <w:left w:val="none" w:sz="0" w:space="0" w:color="auto"/>
                                    <w:bottom w:val="none" w:sz="0" w:space="0" w:color="auto"/>
                                    <w:right w:val="none" w:sz="0" w:space="0" w:color="auto"/>
                                  </w:divBdr>
                                </w:div>
                                <w:div w:id="517431301">
                                  <w:marLeft w:val="0"/>
                                  <w:marRight w:val="0"/>
                                  <w:marTop w:val="0"/>
                                  <w:marBottom w:val="0"/>
                                  <w:divBdr>
                                    <w:top w:val="none" w:sz="0" w:space="0" w:color="auto"/>
                                    <w:left w:val="none" w:sz="0" w:space="0" w:color="auto"/>
                                    <w:bottom w:val="none" w:sz="0" w:space="0" w:color="auto"/>
                                    <w:right w:val="none" w:sz="0" w:space="0" w:color="auto"/>
                                  </w:divBdr>
                                </w:div>
                                <w:div w:id="1202478050">
                                  <w:marLeft w:val="0"/>
                                  <w:marRight w:val="0"/>
                                  <w:marTop w:val="0"/>
                                  <w:marBottom w:val="0"/>
                                  <w:divBdr>
                                    <w:top w:val="none" w:sz="0" w:space="0" w:color="auto"/>
                                    <w:left w:val="none" w:sz="0" w:space="0" w:color="auto"/>
                                    <w:bottom w:val="none" w:sz="0" w:space="0" w:color="auto"/>
                                    <w:right w:val="none" w:sz="0" w:space="0" w:color="auto"/>
                                  </w:divBdr>
                                </w:div>
                                <w:div w:id="852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013529">
                  <w:marLeft w:val="0"/>
                  <w:marRight w:val="0"/>
                  <w:marTop w:val="210"/>
                  <w:marBottom w:val="210"/>
                  <w:divBdr>
                    <w:top w:val="dotted" w:sz="6" w:space="0" w:color="CCCCCC"/>
                    <w:left w:val="dotted" w:sz="6" w:space="0" w:color="CCCCCC"/>
                    <w:bottom w:val="dotted" w:sz="6" w:space="0" w:color="CCCCCC"/>
                    <w:right w:val="dotted" w:sz="6" w:space="0" w:color="CCCCCC"/>
                  </w:divBdr>
                  <w:divsChild>
                    <w:div w:id="1170292930">
                      <w:marLeft w:val="0"/>
                      <w:marRight w:val="0"/>
                      <w:marTop w:val="0"/>
                      <w:marBottom w:val="0"/>
                      <w:divBdr>
                        <w:top w:val="none" w:sz="0" w:space="0" w:color="auto"/>
                        <w:left w:val="none" w:sz="0" w:space="0" w:color="auto"/>
                        <w:bottom w:val="none" w:sz="0" w:space="0" w:color="auto"/>
                        <w:right w:val="none" w:sz="0" w:space="0" w:color="auto"/>
                      </w:divBdr>
                      <w:divsChild>
                        <w:div w:id="1843927894">
                          <w:marLeft w:val="0"/>
                          <w:marRight w:val="0"/>
                          <w:marTop w:val="0"/>
                          <w:marBottom w:val="0"/>
                          <w:divBdr>
                            <w:top w:val="none" w:sz="0" w:space="0" w:color="auto"/>
                            <w:left w:val="none" w:sz="0" w:space="0" w:color="auto"/>
                            <w:bottom w:val="none" w:sz="0" w:space="0" w:color="auto"/>
                            <w:right w:val="none" w:sz="0" w:space="0" w:color="auto"/>
                          </w:divBdr>
                          <w:divsChild>
                            <w:div w:id="459880765">
                              <w:marLeft w:val="0"/>
                              <w:marRight w:val="0"/>
                              <w:marTop w:val="0"/>
                              <w:marBottom w:val="0"/>
                              <w:divBdr>
                                <w:top w:val="none" w:sz="0" w:space="0" w:color="auto"/>
                                <w:left w:val="none" w:sz="0" w:space="0" w:color="auto"/>
                                <w:bottom w:val="none" w:sz="0" w:space="0" w:color="auto"/>
                                <w:right w:val="none" w:sz="0" w:space="0" w:color="auto"/>
                              </w:divBdr>
                            </w:div>
                            <w:div w:id="2078087647">
                              <w:marLeft w:val="0"/>
                              <w:marRight w:val="0"/>
                              <w:marTop w:val="0"/>
                              <w:marBottom w:val="0"/>
                              <w:divBdr>
                                <w:top w:val="none" w:sz="0" w:space="0" w:color="auto"/>
                                <w:left w:val="none" w:sz="0" w:space="0" w:color="auto"/>
                                <w:bottom w:val="none" w:sz="0" w:space="0" w:color="auto"/>
                                <w:right w:val="none" w:sz="0" w:space="0" w:color="auto"/>
                              </w:divBdr>
                            </w:div>
                            <w:div w:id="2077318534">
                              <w:marLeft w:val="0"/>
                              <w:marRight w:val="0"/>
                              <w:marTop w:val="0"/>
                              <w:marBottom w:val="0"/>
                              <w:divBdr>
                                <w:top w:val="none" w:sz="0" w:space="0" w:color="auto"/>
                                <w:left w:val="none" w:sz="0" w:space="0" w:color="auto"/>
                                <w:bottom w:val="none" w:sz="0" w:space="0" w:color="auto"/>
                                <w:right w:val="none" w:sz="0" w:space="0" w:color="auto"/>
                              </w:divBdr>
                              <w:divsChild>
                                <w:div w:id="476151449">
                                  <w:marLeft w:val="0"/>
                                  <w:marRight w:val="0"/>
                                  <w:marTop w:val="0"/>
                                  <w:marBottom w:val="0"/>
                                  <w:divBdr>
                                    <w:top w:val="none" w:sz="0" w:space="0" w:color="auto"/>
                                    <w:left w:val="none" w:sz="0" w:space="0" w:color="auto"/>
                                    <w:bottom w:val="none" w:sz="0" w:space="0" w:color="auto"/>
                                    <w:right w:val="none" w:sz="0" w:space="0" w:color="auto"/>
                                  </w:divBdr>
                                </w:div>
                                <w:div w:id="1556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1142">
                  <w:marLeft w:val="0"/>
                  <w:marRight w:val="0"/>
                  <w:marTop w:val="210"/>
                  <w:marBottom w:val="210"/>
                  <w:divBdr>
                    <w:top w:val="dotted" w:sz="6" w:space="0" w:color="CCCCCC"/>
                    <w:left w:val="dotted" w:sz="6" w:space="0" w:color="CCCCCC"/>
                    <w:bottom w:val="dotted" w:sz="6" w:space="0" w:color="CCCCCC"/>
                    <w:right w:val="dotted" w:sz="6" w:space="0" w:color="CCCCCC"/>
                  </w:divBdr>
                  <w:divsChild>
                    <w:div w:id="906770181">
                      <w:marLeft w:val="0"/>
                      <w:marRight w:val="0"/>
                      <w:marTop w:val="0"/>
                      <w:marBottom w:val="0"/>
                      <w:divBdr>
                        <w:top w:val="none" w:sz="0" w:space="0" w:color="auto"/>
                        <w:left w:val="none" w:sz="0" w:space="0" w:color="auto"/>
                        <w:bottom w:val="none" w:sz="0" w:space="0" w:color="auto"/>
                        <w:right w:val="none" w:sz="0" w:space="0" w:color="auto"/>
                      </w:divBdr>
                      <w:divsChild>
                        <w:div w:id="1082608216">
                          <w:marLeft w:val="0"/>
                          <w:marRight w:val="0"/>
                          <w:marTop w:val="0"/>
                          <w:marBottom w:val="0"/>
                          <w:divBdr>
                            <w:top w:val="none" w:sz="0" w:space="0" w:color="auto"/>
                            <w:left w:val="none" w:sz="0" w:space="0" w:color="auto"/>
                            <w:bottom w:val="none" w:sz="0" w:space="0" w:color="auto"/>
                            <w:right w:val="none" w:sz="0" w:space="0" w:color="auto"/>
                          </w:divBdr>
                          <w:divsChild>
                            <w:div w:id="1241017909">
                              <w:marLeft w:val="0"/>
                              <w:marRight w:val="0"/>
                              <w:marTop w:val="0"/>
                              <w:marBottom w:val="0"/>
                              <w:divBdr>
                                <w:top w:val="none" w:sz="0" w:space="0" w:color="auto"/>
                                <w:left w:val="none" w:sz="0" w:space="0" w:color="auto"/>
                                <w:bottom w:val="none" w:sz="0" w:space="0" w:color="auto"/>
                                <w:right w:val="none" w:sz="0" w:space="0" w:color="auto"/>
                              </w:divBdr>
                            </w:div>
                            <w:div w:id="426578304">
                              <w:marLeft w:val="0"/>
                              <w:marRight w:val="0"/>
                              <w:marTop w:val="0"/>
                              <w:marBottom w:val="0"/>
                              <w:divBdr>
                                <w:top w:val="none" w:sz="0" w:space="0" w:color="auto"/>
                                <w:left w:val="none" w:sz="0" w:space="0" w:color="auto"/>
                                <w:bottom w:val="none" w:sz="0" w:space="0" w:color="auto"/>
                                <w:right w:val="none" w:sz="0" w:space="0" w:color="auto"/>
                              </w:divBdr>
                            </w:div>
                            <w:div w:id="1450704957">
                              <w:marLeft w:val="0"/>
                              <w:marRight w:val="0"/>
                              <w:marTop w:val="0"/>
                              <w:marBottom w:val="0"/>
                              <w:divBdr>
                                <w:top w:val="none" w:sz="0" w:space="0" w:color="auto"/>
                                <w:left w:val="none" w:sz="0" w:space="0" w:color="auto"/>
                                <w:bottom w:val="none" w:sz="0" w:space="0" w:color="auto"/>
                                <w:right w:val="none" w:sz="0" w:space="0" w:color="auto"/>
                              </w:divBdr>
                            </w:div>
                            <w:div w:id="819882150">
                              <w:marLeft w:val="0"/>
                              <w:marRight w:val="0"/>
                              <w:marTop w:val="0"/>
                              <w:marBottom w:val="0"/>
                              <w:divBdr>
                                <w:top w:val="none" w:sz="0" w:space="0" w:color="auto"/>
                                <w:left w:val="none" w:sz="0" w:space="0" w:color="auto"/>
                                <w:bottom w:val="none" w:sz="0" w:space="0" w:color="auto"/>
                                <w:right w:val="none" w:sz="0" w:space="0" w:color="auto"/>
                              </w:divBdr>
                            </w:div>
                            <w:div w:id="1432583965">
                              <w:marLeft w:val="0"/>
                              <w:marRight w:val="0"/>
                              <w:marTop w:val="0"/>
                              <w:marBottom w:val="0"/>
                              <w:divBdr>
                                <w:top w:val="none" w:sz="0" w:space="0" w:color="auto"/>
                                <w:left w:val="none" w:sz="0" w:space="0" w:color="auto"/>
                                <w:bottom w:val="none" w:sz="0" w:space="0" w:color="auto"/>
                                <w:right w:val="none" w:sz="0" w:space="0" w:color="auto"/>
                              </w:divBdr>
                            </w:div>
                            <w:div w:id="549148088">
                              <w:marLeft w:val="0"/>
                              <w:marRight w:val="0"/>
                              <w:marTop w:val="0"/>
                              <w:marBottom w:val="0"/>
                              <w:divBdr>
                                <w:top w:val="none" w:sz="0" w:space="0" w:color="auto"/>
                                <w:left w:val="none" w:sz="0" w:space="0" w:color="auto"/>
                                <w:bottom w:val="none" w:sz="0" w:space="0" w:color="auto"/>
                                <w:right w:val="none" w:sz="0" w:space="0" w:color="auto"/>
                              </w:divBdr>
                            </w:div>
                            <w:div w:id="182790519">
                              <w:marLeft w:val="0"/>
                              <w:marRight w:val="0"/>
                              <w:marTop w:val="0"/>
                              <w:marBottom w:val="0"/>
                              <w:divBdr>
                                <w:top w:val="none" w:sz="0" w:space="0" w:color="auto"/>
                                <w:left w:val="none" w:sz="0" w:space="0" w:color="auto"/>
                                <w:bottom w:val="none" w:sz="0" w:space="0" w:color="auto"/>
                                <w:right w:val="none" w:sz="0" w:space="0" w:color="auto"/>
                              </w:divBdr>
                            </w:div>
                            <w:div w:id="1387147906">
                              <w:marLeft w:val="0"/>
                              <w:marRight w:val="0"/>
                              <w:marTop w:val="0"/>
                              <w:marBottom w:val="0"/>
                              <w:divBdr>
                                <w:top w:val="none" w:sz="0" w:space="0" w:color="auto"/>
                                <w:left w:val="none" w:sz="0" w:space="0" w:color="auto"/>
                                <w:bottom w:val="none" w:sz="0" w:space="0" w:color="auto"/>
                                <w:right w:val="none" w:sz="0" w:space="0" w:color="auto"/>
                              </w:divBdr>
                            </w:div>
                            <w:div w:id="1323041164">
                              <w:marLeft w:val="0"/>
                              <w:marRight w:val="0"/>
                              <w:marTop w:val="0"/>
                              <w:marBottom w:val="0"/>
                              <w:divBdr>
                                <w:top w:val="none" w:sz="0" w:space="0" w:color="auto"/>
                                <w:left w:val="none" w:sz="0" w:space="0" w:color="auto"/>
                                <w:bottom w:val="none" w:sz="0" w:space="0" w:color="auto"/>
                                <w:right w:val="none" w:sz="0" w:space="0" w:color="auto"/>
                              </w:divBdr>
                            </w:div>
                            <w:div w:id="1922519465">
                              <w:marLeft w:val="0"/>
                              <w:marRight w:val="0"/>
                              <w:marTop w:val="0"/>
                              <w:marBottom w:val="0"/>
                              <w:divBdr>
                                <w:top w:val="none" w:sz="0" w:space="0" w:color="auto"/>
                                <w:left w:val="none" w:sz="0" w:space="0" w:color="auto"/>
                                <w:bottom w:val="none" w:sz="0" w:space="0" w:color="auto"/>
                                <w:right w:val="none" w:sz="0" w:space="0" w:color="auto"/>
                              </w:divBdr>
                            </w:div>
                            <w:div w:id="1888683425">
                              <w:marLeft w:val="0"/>
                              <w:marRight w:val="0"/>
                              <w:marTop w:val="0"/>
                              <w:marBottom w:val="0"/>
                              <w:divBdr>
                                <w:top w:val="none" w:sz="0" w:space="0" w:color="auto"/>
                                <w:left w:val="none" w:sz="0" w:space="0" w:color="auto"/>
                                <w:bottom w:val="none" w:sz="0" w:space="0" w:color="auto"/>
                                <w:right w:val="none" w:sz="0" w:space="0" w:color="auto"/>
                              </w:divBdr>
                            </w:div>
                            <w:div w:id="1811940503">
                              <w:marLeft w:val="0"/>
                              <w:marRight w:val="0"/>
                              <w:marTop w:val="0"/>
                              <w:marBottom w:val="0"/>
                              <w:divBdr>
                                <w:top w:val="none" w:sz="0" w:space="0" w:color="auto"/>
                                <w:left w:val="none" w:sz="0" w:space="0" w:color="auto"/>
                                <w:bottom w:val="none" w:sz="0" w:space="0" w:color="auto"/>
                                <w:right w:val="none" w:sz="0" w:space="0" w:color="auto"/>
                              </w:divBdr>
                            </w:div>
                            <w:div w:id="549536915">
                              <w:marLeft w:val="0"/>
                              <w:marRight w:val="0"/>
                              <w:marTop w:val="0"/>
                              <w:marBottom w:val="0"/>
                              <w:divBdr>
                                <w:top w:val="none" w:sz="0" w:space="0" w:color="auto"/>
                                <w:left w:val="none" w:sz="0" w:space="0" w:color="auto"/>
                                <w:bottom w:val="none" w:sz="0" w:space="0" w:color="auto"/>
                                <w:right w:val="none" w:sz="0" w:space="0" w:color="auto"/>
                              </w:divBdr>
                            </w:div>
                            <w:div w:id="1724213140">
                              <w:marLeft w:val="0"/>
                              <w:marRight w:val="0"/>
                              <w:marTop w:val="0"/>
                              <w:marBottom w:val="0"/>
                              <w:divBdr>
                                <w:top w:val="none" w:sz="0" w:space="0" w:color="auto"/>
                                <w:left w:val="none" w:sz="0" w:space="0" w:color="auto"/>
                                <w:bottom w:val="none" w:sz="0" w:space="0" w:color="auto"/>
                                <w:right w:val="none" w:sz="0" w:space="0" w:color="auto"/>
                              </w:divBdr>
                            </w:div>
                            <w:div w:id="1073741950">
                              <w:marLeft w:val="0"/>
                              <w:marRight w:val="0"/>
                              <w:marTop w:val="0"/>
                              <w:marBottom w:val="0"/>
                              <w:divBdr>
                                <w:top w:val="none" w:sz="0" w:space="0" w:color="auto"/>
                                <w:left w:val="none" w:sz="0" w:space="0" w:color="auto"/>
                                <w:bottom w:val="none" w:sz="0" w:space="0" w:color="auto"/>
                                <w:right w:val="none" w:sz="0" w:space="0" w:color="auto"/>
                              </w:divBdr>
                            </w:div>
                            <w:div w:id="1482186344">
                              <w:marLeft w:val="0"/>
                              <w:marRight w:val="0"/>
                              <w:marTop w:val="0"/>
                              <w:marBottom w:val="0"/>
                              <w:divBdr>
                                <w:top w:val="none" w:sz="0" w:space="0" w:color="auto"/>
                                <w:left w:val="none" w:sz="0" w:space="0" w:color="auto"/>
                                <w:bottom w:val="none" w:sz="0" w:space="0" w:color="auto"/>
                                <w:right w:val="none" w:sz="0" w:space="0" w:color="auto"/>
                              </w:divBdr>
                            </w:div>
                            <w:div w:id="1907837205">
                              <w:marLeft w:val="0"/>
                              <w:marRight w:val="0"/>
                              <w:marTop w:val="0"/>
                              <w:marBottom w:val="0"/>
                              <w:divBdr>
                                <w:top w:val="none" w:sz="0" w:space="0" w:color="auto"/>
                                <w:left w:val="none" w:sz="0" w:space="0" w:color="auto"/>
                                <w:bottom w:val="none" w:sz="0" w:space="0" w:color="auto"/>
                                <w:right w:val="none" w:sz="0" w:space="0" w:color="auto"/>
                              </w:divBdr>
                            </w:div>
                            <w:div w:id="1055589045">
                              <w:marLeft w:val="0"/>
                              <w:marRight w:val="0"/>
                              <w:marTop w:val="0"/>
                              <w:marBottom w:val="0"/>
                              <w:divBdr>
                                <w:top w:val="none" w:sz="0" w:space="0" w:color="auto"/>
                                <w:left w:val="none" w:sz="0" w:space="0" w:color="auto"/>
                                <w:bottom w:val="none" w:sz="0" w:space="0" w:color="auto"/>
                                <w:right w:val="none" w:sz="0" w:space="0" w:color="auto"/>
                              </w:divBdr>
                            </w:div>
                            <w:div w:id="1900625615">
                              <w:marLeft w:val="0"/>
                              <w:marRight w:val="0"/>
                              <w:marTop w:val="0"/>
                              <w:marBottom w:val="0"/>
                              <w:divBdr>
                                <w:top w:val="none" w:sz="0" w:space="0" w:color="auto"/>
                                <w:left w:val="none" w:sz="0" w:space="0" w:color="auto"/>
                                <w:bottom w:val="none" w:sz="0" w:space="0" w:color="auto"/>
                                <w:right w:val="none" w:sz="0" w:space="0" w:color="auto"/>
                              </w:divBdr>
                            </w:div>
                            <w:div w:id="2028215918">
                              <w:marLeft w:val="0"/>
                              <w:marRight w:val="0"/>
                              <w:marTop w:val="0"/>
                              <w:marBottom w:val="0"/>
                              <w:divBdr>
                                <w:top w:val="none" w:sz="0" w:space="0" w:color="auto"/>
                                <w:left w:val="none" w:sz="0" w:space="0" w:color="auto"/>
                                <w:bottom w:val="none" w:sz="0" w:space="0" w:color="auto"/>
                                <w:right w:val="none" w:sz="0" w:space="0" w:color="auto"/>
                              </w:divBdr>
                              <w:divsChild>
                                <w:div w:id="811757206">
                                  <w:marLeft w:val="0"/>
                                  <w:marRight w:val="0"/>
                                  <w:marTop w:val="0"/>
                                  <w:marBottom w:val="0"/>
                                  <w:divBdr>
                                    <w:top w:val="none" w:sz="0" w:space="0" w:color="auto"/>
                                    <w:left w:val="none" w:sz="0" w:space="0" w:color="auto"/>
                                    <w:bottom w:val="none" w:sz="0" w:space="0" w:color="auto"/>
                                    <w:right w:val="none" w:sz="0" w:space="0" w:color="auto"/>
                                  </w:divBdr>
                                </w:div>
                                <w:div w:id="544025380">
                                  <w:marLeft w:val="0"/>
                                  <w:marRight w:val="0"/>
                                  <w:marTop w:val="0"/>
                                  <w:marBottom w:val="0"/>
                                  <w:divBdr>
                                    <w:top w:val="none" w:sz="0" w:space="0" w:color="auto"/>
                                    <w:left w:val="none" w:sz="0" w:space="0" w:color="auto"/>
                                    <w:bottom w:val="none" w:sz="0" w:space="0" w:color="auto"/>
                                    <w:right w:val="none" w:sz="0" w:space="0" w:color="auto"/>
                                  </w:divBdr>
                                </w:div>
                                <w:div w:id="200674191">
                                  <w:marLeft w:val="0"/>
                                  <w:marRight w:val="0"/>
                                  <w:marTop w:val="0"/>
                                  <w:marBottom w:val="0"/>
                                  <w:divBdr>
                                    <w:top w:val="none" w:sz="0" w:space="0" w:color="auto"/>
                                    <w:left w:val="none" w:sz="0" w:space="0" w:color="auto"/>
                                    <w:bottom w:val="none" w:sz="0" w:space="0" w:color="auto"/>
                                    <w:right w:val="none" w:sz="0" w:space="0" w:color="auto"/>
                                  </w:divBdr>
                                </w:div>
                                <w:div w:id="1986085502">
                                  <w:marLeft w:val="0"/>
                                  <w:marRight w:val="0"/>
                                  <w:marTop w:val="0"/>
                                  <w:marBottom w:val="0"/>
                                  <w:divBdr>
                                    <w:top w:val="none" w:sz="0" w:space="0" w:color="auto"/>
                                    <w:left w:val="none" w:sz="0" w:space="0" w:color="auto"/>
                                    <w:bottom w:val="none" w:sz="0" w:space="0" w:color="auto"/>
                                    <w:right w:val="none" w:sz="0" w:space="0" w:color="auto"/>
                                  </w:divBdr>
                                </w:div>
                                <w:div w:id="1873884805">
                                  <w:marLeft w:val="0"/>
                                  <w:marRight w:val="0"/>
                                  <w:marTop w:val="0"/>
                                  <w:marBottom w:val="0"/>
                                  <w:divBdr>
                                    <w:top w:val="none" w:sz="0" w:space="0" w:color="auto"/>
                                    <w:left w:val="none" w:sz="0" w:space="0" w:color="auto"/>
                                    <w:bottom w:val="none" w:sz="0" w:space="0" w:color="auto"/>
                                    <w:right w:val="none" w:sz="0" w:space="0" w:color="auto"/>
                                  </w:divBdr>
                                </w:div>
                                <w:div w:id="694774931">
                                  <w:marLeft w:val="0"/>
                                  <w:marRight w:val="0"/>
                                  <w:marTop w:val="0"/>
                                  <w:marBottom w:val="0"/>
                                  <w:divBdr>
                                    <w:top w:val="none" w:sz="0" w:space="0" w:color="auto"/>
                                    <w:left w:val="none" w:sz="0" w:space="0" w:color="auto"/>
                                    <w:bottom w:val="none" w:sz="0" w:space="0" w:color="auto"/>
                                    <w:right w:val="none" w:sz="0" w:space="0" w:color="auto"/>
                                  </w:divBdr>
                                </w:div>
                                <w:div w:id="1739546885">
                                  <w:marLeft w:val="0"/>
                                  <w:marRight w:val="0"/>
                                  <w:marTop w:val="0"/>
                                  <w:marBottom w:val="0"/>
                                  <w:divBdr>
                                    <w:top w:val="none" w:sz="0" w:space="0" w:color="auto"/>
                                    <w:left w:val="none" w:sz="0" w:space="0" w:color="auto"/>
                                    <w:bottom w:val="none" w:sz="0" w:space="0" w:color="auto"/>
                                    <w:right w:val="none" w:sz="0" w:space="0" w:color="auto"/>
                                  </w:divBdr>
                                </w:div>
                                <w:div w:id="293416516">
                                  <w:marLeft w:val="0"/>
                                  <w:marRight w:val="0"/>
                                  <w:marTop w:val="0"/>
                                  <w:marBottom w:val="0"/>
                                  <w:divBdr>
                                    <w:top w:val="none" w:sz="0" w:space="0" w:color="auto"/>
                                    <w:left w:val="none" w:sz="0" w:space="0" w:color="auto"/>
                                    <w:bottom w:val="none" w:sz="0" w:space="0" w:color="auto"/>
                                    <w:right w:val="none" w:sz="0" w:space="0" w:color="auto"/>
                                  </w:divBdr>
                                </w:div>
                                <w:div w:id="1927419389">
                                  <w:marLeft w:val="0"/>
                                  <w:marRight w:val="0"/>
                                  <w:marTop w:val="0"/>
                                  <w:marBottom w:val="0"/>
                                  <w:divBdr>
                                    <w:top w:val="none" w:sz="0" w:space="0" w:color="auto"/>
                                    <w:left w:val="none" w:sz="0" w:space="0" w:color="auto"/>
                                    <w:bottom w:val="none" w:sz="0" w:space="0" w:color="auto"/>
                                    <w:right w:val="none" w:sz="0" w:space="0" w:color="auto"/>
                                  </w:divBdr>
                                </w:div>
                                <w:div w:id="195973482">
                                  <w:marLeft w:val="0"/>
                                  <w:marRight w:val="0"/>
                                  <w:marTop w:val="0"/>
                                  <w:marBottom w:val="0"/>
                                  <w:divBdr>
                                    <w:top w:val="none" w:sz="0" w:space="0" w:color="auto"/>
                                    <w:left w:val="none" w:sz="0" w:space="0" w:color="auto"/>
                                    <w:bottom w:val="none" w:sz="0" w:space="0" w:color="auto"/>
                                    <w:right w:val="none" w:sz="0" w:space="0" w:color="auto"/>
                                  </w:divBdr>
                                </w:div>
                                <w:div w:id="1937518751">
                                  <w:marLeft w:val="0"/>
                                  <w:marRight w:val="0"/>
                                  <w:marTop w:val="0"/>
                                  <w:marBottom w:val="0"/>
                                  <w:divBdr>
                                    <w:top w:val="none" w:sz="0" w:space="0" w:color="auto"/>
                                    <w:left w:val="none" w:sz="0" w:space="0" w:color="auto"/>
                                    <w:bottom w:val="none" w:sz="0" w:space="0" w:color="auto"/>
                                    <w:right w:val="none" w:sz="0" w:space="0" w:color="auto"/>
                                  </w:divBdr>
                                </w:div>
                                <w:div w:id="1349678416">
                                  <w:marLeft w:val="0"/>
                                  <w:marRight w:val="0"/>
                                  <w:marTop w:val="0"/>
                                  <w:marBottom w:val="0"/>
                                  <w:divBdr>
                                    <w:top w:val="none" w:sz="0" w:space="0" w:color="auto"/>
                                    <w:left w:val="none" w:sz="0" w:space="0" w:color="auto"/>
                                    <w:bottom w:val="none" w:sz="0" w:space="0" w:color="auto"/>
                                    <w:right w:val="none" w:sz="0" w:space="0" w:color="auto"/>
                                  </w:divBdr>
                                </w:div>
                                <w:div w:id="708334519">
                                  <w:marLeft w:val="0"/>
                                  <w:marRight w:val="0"/>
                                  <w:marTop w:val="0"/>
                                  <w:marBottom w:val="0"/>
                                  <w:divBdr>
                                    <w:top w:val="none" w:sz="0" w:space="0" w:color="auto"/>
                                    <w:left w:val="none" w:sz="0" w:space="0" w:color="auto"/>
                                    <w:bottom w:val="none" w:sz="0" w:space="0" w:color="auto"/>
                                    <w:right w:val="none" w:sz="0" w:space="0" w:color="auto"/>
                                  </w:divBdr>
                                </w:div>
                                <w:div w:id="1041518614">
                                  <w:marLeft w:val="0"/>
                                  <w:marRight w:val="0"/>
                                  <w:marTop w:val="0"/>
                                  <w:marBottom w:val="0"/>
                                  <w:divBdr>
                                    <w:top w:val="none" w:sz="0" w:space="0" w:color="auto"/>
                                    <w:left w:val="none" w:sz="0" w:space="0" w:color="auto"/>
                                    <w:bottom w:val="none" w:sz="0" w:space="0" w:color="auto"/>
                                    <w:right w:val="none" w:sz="0" w:space="0" w:color="auto"/>
                                  </w:divBdr>
                                </w:div>
                                <w:div w:id="1918173281">
                                  <w:marLeft w:val="0"/>
                                  <w:marRight w:val="0"/>
                                  <w:marTop w:val="0"/>
                                  <w:marBottom w:val="0"/>
                                  <w:divBdr>
                                    <w:top w:val="none" w:sz="0" w:space="0" w:color="auto"/>
                                    <w:left w:val="none" w:sz="0" w:space="0" w:color="auto"/>
                                    <w:bottom w:val="none" w:sz="0" w:space="0" w:color="auto"/>
                                    <w:right w:val="none" w:sz="0" w:space="0" w:color="auto"/>
                                  </w:divBdr>
                                </w:div>
                                <w:div w:id="595020366">
                                  <w:marLeft w:val="0"/>
                                  <w:marRight w:val="0"/>
                                  <w:marTop w:val="0"/>
                                  <w:marBottom w:val="0"/>
                                  <w:divBdr>
                                    <w:top w:val="none" w:sz="0" w:space="0" w:color="auto"/>
                                    <w:left w:val="none" w:sz="0" w:space="0" w:color="auto"/>
                                    <w:bottom w:val="none" w:sz="0" w:space="0" w:color="auto"/>
                                    <w:right w:val="none" w:sz="0" w:space="0" w:color="auto"/>
                                  </w:divBdr>
                                </w:div>
                                <w:div w:id="1065228199">
                                  <w:marLeft w:val="0"/>
                                  <w:marRight w:val="0"/>
                                  <w:marTop w:val="0"/>
                                  <w:marBottom w:val="0"/>
                                  <w:divBdr>
                                    <w:top w:val="none" w:sz="0" w:space="0" w:color="auto"/>
                                    <w:left w:val="none" w:sz="0" w:space="0" w:color="auto"/>
                                    <w:bottom w:val="none" w:sz="0" w:space="0" w:color="auto"/>
                                    <w:right w:val="none" w:sz="0" w:space="0" w:color="auto"/>
                                  </w:divBdr>
                                </w:div>
                                <w:div w:id="17582321">
                                  <w:marLeft w:val="0"/>
                                  <w:marRight w:val="0"/>
                                  <w:marTop w:val="0"/>
                                  <w:marBottom w:val="0"/>
                                  <w:divBdr>
                                    <w:top w:val="none" w:sz="0" w:space="0" w:color="auto"/>
                                    <w:left w:val="none" w:sz="0" w:space="0" w:color="auto"/>
                                    <w:bottom w:val="none" w:sz="0" w:space="0" w:color="auto"/>
                                    <w:right w:val="none" w:sz="0" w:space="0" w:color="auto"/>
                                  </w:divBdr>
                                </w:div>
                                <w:div w:id="14637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96706">
                  <w:marLeft w:val="0"/>
                  <w:marRight w:val="0"/>
                  <w:marTop w:val="210"/>
                  <w:marBottom w:val="210"/>
                  <w:divBdr>
                    <w:top w:val="dotted" w:sz="6" w:space="0" w:color="CCCCCC"/>
                    <w:left w:val="dotted" w:sz="6" w:space="0" w:color="CCCCCC"/>
                    <w:bottom w:val="dotted" w:sz="6" w:space="0" w:color="CCCCCC"/>
                    <w:right w:val="dotted" w:sz="6" w:space="0" w:color="CCCCCC"/>
                  </w:divBdr>
                  <w:divsChild>
                    <w:div w:id="478956222">
                      <w:marLeft w:val="0"/>
                      <w:marRight w:val="0"/>
                      <w:marTop w:val="0"/>
                      <w:marBottom w:val="0"/>
                      <w:divBdr>
                        <w:top w:val="none" w:sz="0" w:space="0" w:color="auto"/>
                        <w:left w:val="none" w:sz="0" w:space="0" w:color="auto"/>
                        <w:bottom w:val="none" w:sz="0" w:space="0" w:color="auto"/>
                        <w:right w:val="none" w:sz="0" w:space="0" w:color="auto"/>
                      </w:divBdr>
                      <w:divsChild>
                        <w:div w:id="2008049288">
                          <w:marLeft w:val="0"/>
                          <w:marRight w:val="0"/>
                          <w:marTop w:val="0"/>
                          <w:marBottom w:val="0"/>
                          <w:divBdr>
                            <w:top w:val="none" w:sz="0" w:space="0" w:color="auto"/>
                            <w:left w:val="none" w:sz="0" w:space="0" w:color="auto"/>
                            <w:bottom w:val="none" w:sz="0" w:space="0" w:color="auto"/>
                            <w:right w:val="none" w:sz="0" w:space="0" w:color="auto"/>
                          </w:divBdr>
                          <w:divsChild>
                            <w:div w:id="1291597679">
                              <w:marLeft w:val="0"/>
                              <w:marRight w:val="0"/>
                              <w:marTop w:val="0"/>
                              <w:marBottom w:val="0"/>
                              <w:divBdr>
                                <w:top w:val="none" w:sz="0" w:space="0" w:color="auto"/>
                                <w:left w:val="none" w:sz="0" w:space="0" w:color="auto"/>
                                <w:bottom w:val="none" w:sz="0" w:space="0" w:color="auto"/>
                                <w:right w:val="none" w:sz="0" w:space="0" w:color="auto"/>
                              </w:divBdr>
                            </w:div>
                            <w:div w:id="983971818">
                              <w:marLeft w:val="0"/>
                              <w:marRight w:val="0"/>
                              <w:marTop w:val="0"/>
                              <w:marBottom w:val="0"/>
                              <w:divBdr>
                                <w:top w:val="none" w:sz="0" w:space="0" w:color="auto"/>
                                <w:left w:val="none" w:sz="0" w:space="0" w:color="auto"/>
                                <w:bottom w:val="none" w:sz="0" w:space="0" w:color="auto"/>
                                <w:right w:val="none" w:sz="0" w:space="0" w:color="auto"/>
                              </w:divBdr>
                            </w:div>
                            <w:div w:id="683480346">
                              <w:marLeft w:val="0"/>
                              <w:marRight w:val="0"/>
                              <w:marTop w:val="0"/>
                              <w:marBottom w:val="0"/>
                              <w:divBdr>
                                <w:top w:val="none" w:sz="0" w:space="0" w:color="auto"/>
                                <w:left w:val="none" w:sz="0" w:space="0" w:color="auto"/>
                                <w:bottom w:val="none" w:sz="0" w:space="0" w:color="auto"/>
                                <w:right w:val="none" w:sz="0" w:space="0" w:color="auto"/>
                              </w:divBdr>
                            </w:div>
                            <w:div w:id="335157849">
                              <w:marLeft w:val="0"/>
                              <w:marRight w:val="0"/>
                              <w:marTop w:val="0"/>
                              <w:marBottom w:val="0"/>
                              <w:divBdr>
                                <w:top w:val="none" w:sz="0" w:space="0" w:color="auto"/>
                                <w:left w:val="none" w:sz="0" w:space="0" w:color="auto"/>
                                <w:bottom w:val="none" w:sz="0" w:space="0" w:color="auto"/>
                                <w:right w:val="none" w:sz="0" w:space="0" w:color="auto"/>
                              </w:divBdr>
                            </w:div>
                            <w:div w:id="950165710">
                              <w:marLeft w:val="0"/>
                              <w:marRight w:val="0"/>
                              <w:marTop w:val="0"/>
                              <w:marBottom w:val="0"/>
                              <w:divBdr>
                                <w:top w:val="none" w:sz="0" w:space="0" w:color="auto"/>
                                <w:left w:val="none" w:sz="0" w:space="0" w:color="auto"/>
                                <w:bottom w:val="none" w:sz="0" w:space="0" w:color="auto"/>
                                <w:right w:val="none" w:sz="0" w:space="0" w:color="auto"/>
                              </w:divBdr>
                              <w:divsChild>
                                <w:div w:id="1764835573">
                                  <w:marLeft w:val="0"/>
                                  <w:marRight w:val="0"/>
                                  <w:marTop w:val="0"/>
                                  <w:marBottom w:val="0"/>
                                  <w:divBdr>
                                    <w:top w:val="none" w:sz="0" w:space="0" w:color="auto"/>
                                    <w:left w:val="none" w:sz="0" w:space="0" w:color="auto"/>
                                    <w:bottom w:val="none" w:sz="0" w:space="0" w:color="auto"/>
                                    <w:right w:val="none" w:sz="0" w:space="0" w:color="auto"/>
                                  </w:divBdr>
                                </w:div>
                                <w:div w:id="517502981">
                                  <w:marLeft w:val="0"/>
                                  <w:marRight w:val="0"/>
                                  <w:marTop w:val="0"/>
                                  <w:marBottom w:val="0"/>
                                  <w:divBdr>
                                    <w:top w:val="none" w:sz="0" w:space="0" w:color="auto"/>
                                    <w:left w:val="none" w:sz="0" w:space="0" w:color="auto"/>
                                    <w:bottom w:val="none" w:sz="0" w:space="0" w:color="auto"/>
                                    <w:right w:val="none" w:sz="0" w:space="0" w:color="auto"/>
                                  </w:divBdr>
                                </w:div>
                                <w:div w:id="86580804">
                                  <w:marLeft w:val="0"/>
                                  <w:marRight w:val="0"/>
                                  <w:marTop w:val="0"/>
                                  <w:marBottom w:val="0"/>
                                  <w:divBdr>
                                    <w:top w:val="none" w:sz="0" w:space="0" w:color="auto"/>
                                    <w:left w:val="none" w:sz="0" w:space="0" w:color="auto"/>
                                    <w:bottom w:val="none" w:sz="0" w:space="0" w:color="auto"/>
                                    <w:right w:val="none" w:sz="0" w:space="0" w:color="auto"/>
                                  </w:divBdr>
                                </w:div>
                                <w:div w:id="7079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4818">
                  <w:marLeft w:val="0"/>
                  <w:marRight w:val="0"/>
                  <w:marTop w:val="210"/>
                  <w:marBottom w:val="210"/>
                  <w:divBdr>
                    <w:top w:val="dotted" w:sz="6" w:space="0" w:color="CCCCCC"/>
                    <w:left w:val="dotted" w:sz="6" w:space="0" w:color="CCCCCC"/>
                    <w:bottom w:val="dotted" w:sz="6" w:space="0" w:color="CCCCCC"/>
                    <w:right w:val="dotted" w:sz="6" w:space="0" w:color="CCCCCC"/>
                  </w:divBdr>
                  <w:divsChild>
                    <w:div w:id="53429128">
                      <w:marLeft w:val="0"/>
                      <w:marRight w:val="0"/>
                      <w:marTop w:val="0"/>
                      <w:marBottom w:val="0"/>
                      <w:divBdr>
                        <w:top w:val="none" w:sz="0" w:space="0" w:color="auto"/>
                        <w:left w:val="none" w:sz="0" w:space="0" w:color="auto"/>
                        <w:bottom w:val="none" w:sz="0" w:space="0" w:color="auto"/>
                        <w:right w:val="none" w:sz="0" w:space="0" w:color="auto"/>
                      </w:divBdr>
                      <w:divsChild>
                        <w:div w:id="1126125367">
                          <w:marLeft w:val="0"/>
                          <w:marRight w:val="0"/>
                          <w:marTop w:val="0"/>
                          <w:marBottom w:val="0"/>
                          <w:divBdr>
                            <w:top w:val="none" w:sz="0" w:space="0" w:color="auto"/>
                            <w:left w:val="none" w:sz="0" w:space="0" w:color="auto"/>
                            <w:bottom w:val="none" w:sz="0" w:space="0" w:color="auto"/>
                            <w:right w:val="none" w:sz="0" w:space="0" w:color="auto"/>
                          </w:divBdr>
                          <w:divsChild>
                            <w:div w:id="1489403284">
                              <w:marLeft w:val="0"/>
                              <w:marRight w:val="0"/>
                              <w:marTop w:val="0"/>
                              <w:marBottom w:val="0"/>
                              <w:divBdr>
                                <w:top w:val="none" w:sz="0" w:space="0" w:color="auto"/>
                                <w:left w:val="none" w:sz="0" w:space="0" w:color="auto"/>
                                <w:bottom w:val="none" w:sz="0" w:space="0" w:color="auto"/>
                                <w:right w:val="none" w:sz="0" w:space="0" w:color="auto"/>
                              </w:divBdr>
                            </w:div>
                            <w:div w:id="854003124">
                              <w:marLeft w:val="0"/>
                              <w:marRight w:val="0"/>
                              <w:marTop w:val="0"/>
                              <w:marBottom w:val="0"/>
                              <w:divBdr>
                                <w:top w:val="none" w:sz="0" w:space="0" w:color="auto"/>
                                <w:left w:val="none" w:sz="0" w:space="0" w:color="auto"/>
                                <w:bottom w:val="none" w:sz="0" w:space="0" w:color="auto"/>
                                <w:right w:val="none" w:sz="0" w:space="0" w:color="auto"/>
                              </w:divBdr>
                            </w:div>
                            <w:div w:id="1050691310">
                              <w:marLeft w:val="0"/>
                              <w:marRight w:val="0"/>
                              <w:marTop w:val="0"/>
                              <w:marBottom w:val="0"/>
                              <w:divBdr>
                                <w:top w:val="none" w:sz="0" w:space="0" w:color="auto"/>
                                <w:left w:val="none" w:sz="0" w:space="0" w:color="auto"/>
                                <w:bottom w:val="none" w:sz="0" w:space="0" w:color="auto"/>
                                <w:right w:val="none" w:sz="0" w:space="0" w:color="auto"/>
                              </w:divBdr>
                            </w:div>
                            <w:div w:id="1005480115">
                              <w:marLeft w:val="0"/>
                              <w:marRight w:val="0"/>
                              <w:marTop w:val="0"/>
                              <w:marBottom w:val="0"/>
                              <w:divBdr>
                                <w:top w:val="none" w:sz="0" w:space="0" w:color="auto"/>
                                <w:left w:val="none" w:sz="0" w:space="0" w:color="auto"/>
                                <w:bottom w:val="none" w:sz="0" w:space="0" w:color="auto"/>
                                <w:right w:val="none" w:sz="0" w:space="0" w:color="auto"/>
                              </w:divBdr>
                            </w:div>
                            <w:div w:id="1145321087">
                              <w:marLeft w:val="0"/>
                              <w:marRight w:val="0"/>
                              <w:marTop w:val="0"/>
                              <w:marBottom w:val="0"/>
                              <w:divBdr>
                                <w:top w:val="none" w:sz="0" w:space="0" w:color="auto"/>
                                <w:left w:val="none" w:sz="0" w:space="0" w:color="auto"/>
                                <w:bottom w:val="none" w:sz="0" w:space="0" w:color="auto"/>
                                <w:right w:val="none" w:sz="0" w:space="0" w:color="auto"/>
                              </w:divBdr>
                            </w:div>
                            <w:div w:id="907031199">
                              <w:marLeft w:val="0"/>
                              <w:marRight w:val="0"/>
                              <w:marTop w:val="0"/>
                              <w:marBottom w:val="0"/>
                              <w:divBdr>
                                <w:top w:val="none" w:sz="0" w:space="0" w:color="auto"/>
                                <w:left w:val="none" w:sz="0" w:space="0" w:color="auto"/>
                                <w:bottom w:val="none" w:sz="0" w:space="0" w:color="auto"/>
                                <w:right w:val="none" w:sz="0" w:space="0" w:color="auto"/>
                              </w:divBdr>
                            </w:div>
                            <w:div w:id="83962907">
                              <w:marLeft w:val="0"/>
                              <w:marRight w:val="0"/>
                              <w:marTop w:val="0"/>
                              <w:marBottom w:val="0"/>
                              <w:divBdr>
                                <w:top w:val="none" w:sz="0" w:space="0" w:color="auto"/>
                                <w:left w:val="none" w:sz="0" w:space="0" w:color="auto"/>
                                <w:bottom w:val="none" w:sz="0" w:space="0" w:color="auto"/>
                                <w:right w:val="none" w:sz="0" w:space="0" w:color="auto"/>
                              </w:divBdr>
                            </w:div>
                            <w:div w:id="491027163">
                              <w:marLeft w:val="0"/>
                              <w:marRight w:val="0"/>
                              <w:marTop w:val="0"/>
                              <w:marBottom w:val="0"/>
                              <w:divBdr>
                                <w:top w:val="none" w:sz="0" w:space="0" w:color="auto"/>
                                <w:left w:val="none" w:sz="0" w:space="0" w:color="auto"/>
                                <w:bottom w:val="none" w:sz="0" w:space="0" w:color="auto"/>
                                <w:right w:val="none" w:sz="0" w:space="0" w:color="auto"/>
                              </w:divBdr>
                            </w:div>
                            <w:div w:id="1146238340">
                              <w:marLeft w:val="0"/>
                              <w:marRight w:val="0"/>
                              <w:marTop w:val="0"/>
                              <w:marBottom w:val="0"/>
                              <w:divBdr>
                                <w:top w:val="none" w:sz="0" w:space="0" w:color="auto"/>
                                <w:left w:val="none" w:sz="0" w:space="0" w:color="auto"/>
                                <w:bottom w:val="none" w:sz="0" w:space="0" w:color="auto"/>
                                <w:right w:val="none" w:sz="0" w:space="0" w:color="auto"/>
                              </w:divBdr>
                            </w:div>
                            <w:div w:id="792289805">
                              <w:marLeft w:val="0"/>
                              <w:marRight w:val="0"/>
                              <w:marTop w:val="0"/>
                              <w:marBottom w:val="0"/>
                              <w:divBdr>
                                <w:top w:val="none" w:sz="0" w:space="0" w:color="auto"/>
                                <w:left w:val="none" w:sz="0" w:space="0" w:color="auto"/>
                                <w:bottom w:val="none" w:sz="0" w:space="0" w:color="auto"/>
                                <w:right w:val="none" w:sz="0" w:space="0" w:color="auto"/>
                              </w:divBdr>
                            </w:div>
                            <w:div w:id="552425733">
                              <w:marLeft w:val="0"/>
                              <w:marRight w:val="0"/>
                              <w:marTop w:val="0"/>
                              <w:marBottom w:val="0"/>
                              <w:divBdr>
                                <w:top w:val="none" w:sz="0" w:space="0" w:color="auto"/>
                                <w:left w:val="none" w:sz="0" w:space="0" w:color="auto"/>
                                <w:bottom w:val="none" w:sz="0" w:space="0" w:color="auto"/>
                                <w:right w:val="none" w:sz="0" w:space="0" w:color="auto"/>
                              </w:divBdr>
                            </w:div>
                            <w:div w:id="798963165">
                              <w:marLeft w:val="0"/>
                              <w:marRight w:val="0"/>
                              <w:marTop w:val="0"/>
                              <w:marBottom w:val="0"/>
                              <w:divBdr>
                                <w:top w:val="none" w:sz="0" w:space="0" w:color="auto"/>
                                <w:left w:val="none" w:sz="0" w:space="0" w:color="auto"/>
                                <w:bottom w:val="none" w:sz="0" w:space="0" w:color="auto"/>
                                <w:right w:val="none" w:sz="0" w:space="0" w:color="auto"/>
                              </w:divBdr>
                            </w:div>
                            <w:div w:id="1816752652">
                              <w:marLeft w:val="0"/>
                              <w:marRight w:val="0"/>
                              <w:marTop w:val="0"/>
                              <w:marBottom w:val="0"/>
                              <w:divBdr>
                                <w:top w:val="none" w:sz="0" w:space="0" w:color="auto"/>
                                <w:left w:val="none" w:sz="0" w:space="0" w:color="auto"/>
                                <w:bottom w:val="none" w:sz="0" w:space="0" w:color="auto"/>
                                <w:right w:val="none" w:sz="0" w:space="0" w:color="auto"/>
                              </w:divBdr>
                            </w:div>
                            <w:div w:id="1675952705">
                              <w:marLeft w:val="0"/>
                              <w:marRight w:val="0"/>
                              <w:marTop w:val="0"/>
                              <w:marBottom w:val="0"/>
                              <w:divBdr>
                                <w:top w:val="none" w:sz="0" w:space="0" w:color="auto"/>
                                <w:left w:val="none" w:sz="0" w:space="0" w:color="auto"/>
                                <w:bottom w:val="none" w:sz="0" w:space="0" w:color="auto"/>
                                <w:right w:val="none" w:sz="0" w:space="0" w:color="auto"/>
                              </w:divBdr>
                            </w:div>
                            <w:div w:id="189612405">
                              <w:marLeft w:val="0"/>
                              <w:marRight w:val="0"/>
                              <w:marTop w:val="0"/>
                              <w:marBottom w:val="0"/>
                              <w:divBdr>
                                <w:top w:val="none" w:sz="0" w:space="0" w:color="auto"/>
                                <w:left w:val="none" w:sz="0" w:space="0" w:color="auto"/>
                                <w:bottom w:val="none" w:sz="0" w:space="0" w:color="auto"/>
                                <w:right w:val="none" w:sz="0" w:space="0" w:color="auto"/>
                              </w:divBdr>
                            </w:div>
                            <w:div w:id="1028214882">
                              <w:marLeft w:val="0"/>
                              <w:marRight w:val="0"/>
                              <w:marTop w:val="0"/>
                              <w:marBottom w:val="0"/>
                              <w:divBdr>
                                <w:top w:val="none" w:sz="0" w:space="0" w:color="auto"/>
                                <w:left w:val="none" w:sz="0" w:space="0" w:color="auto"/>
                                <w:bottom w:val="none" w:sz="0" w:space="0" w:color="auto"/>
                                <w:right w:val="none" w:sz="0" w:space="0" w:color="auto"/>
                              </w:divBdr>
                            </w:div>
                            <w:div w:id="1623918684">
                              <w:marLeft w:val="0"/>
                              <w:marRight w:val="0"/>
                              <w:marTop w:val="0"/>
                              <w:marBottom w:val="0"/>
                              <w:divBdr>
                                <w:top w:val="none" w:sz="0" w:space="0" w:color="auto"/>
                                <w:left w:val="none" w:sz="0" w:space="0" w:color="auto"/>
                                <w:bottom w:val="none" w:sz="0" w:space="0" w:color="auto"/>
                                <w:right w:val="none" w:sz="0" w:space="0" w:color="auto"/>
                              </w:divBdr>
                            </w:div>
                            <w:div w:id="1018001463">
                              <w:marLeft w:val="0"/>
                              <w:marRight w:val="0"/>
                              <w:marTop w:val="0"/>
                              <w:marBottom w:val="0"/>
                              <w:divBdr>
                                <w:top w:val="none" w:sz="0" w:space="0" w:color="auto"/>
                                <w:left w:val="none" w:sz="0" w:space="0" w:color="auto"/>
                                <w:bottom w:val="none" w:sz="0" w:space="0" w:color="auto"/>
                                <w:right w:val="none" w:sz="0" w:space="0" w:color="auto"/>
                              </w:divBdr>
                            </w:div>
                            <w:div w:id="8873939">
                              <w:marLeft w:val="0"/>
                              <w:marRight w:val="0"/>
                              <w:marTop w:val="0"/>
                              <w:marBottom w:val="0"/>
                              <w:divBdr>
                                <w:top w:val="none" w:sz="0" w:space="0" w:color="auto"/>
                                <w:left w:val="none" w:sz="0" w:space="0" w:color="auto"/>
                                <w:bottom w:val="none" w:sz="0" w:space="0" w:color="auto"/>
                                <w:right w:val="none" w:sz="0" w:space="0" w:color="auto"/>
                              </w:divBdr>
                            </w:div>
                            <w:div w:id="1710377430">
                              <w:marLeft w:val="0"/>
                              <w:marRight w:val="0"/>
                              <w:marTop w:val="0"/>
                              <w:marBottom w:val="0"/>
                              <w:divBdr>
                                <w:top w:val="none" w:sz="0" w:space="0" w:color="auto"/>
                                <w:left w:val="none" w:sz="0" w:space="0" w:color="auto"/>
                                <w:bottom w:val="none" w:sz="0" w:space="0" w:color="auto"/>
                                <w:right w:val="none" w:sz="0" w:space="0" w:color="auto"/>
                              </w:divBdr>
                              <w:divsChild>
                                <w:div w:id="642780259">
                                  <w:marLeft w:val="0"/>
                                  <w:marRight w:val="0"/>
                                  <w:marTop w:val="0"/>
                                  <w:marBottom w:val="0"/>
                                  <w:divBdr>
                                    <w:top w:val="none" w:sz="0" w:space="0" w:color="auto"/>
                                    <w:left w:val="none" w:sz="0" w:space="0" w:color="auto"/>
                                    <w:bottom w:val="none" w:sz="0" w:space="0" w:color="auto"/>
                                    <w:right w:val="none" w:sz="0" w:space="0" w:color="auto"/>
                                  </w:divBdr>
                                </w:div>
                                <w:div w:id="777680540">
                                  <w:marLeft w:val="0"/>
                                  <w:marRight w:val="0"/>
                                  <w:marTop w:val="0"/>
                                  <w:marBottom w:val="0"/>
                                  <w:divBdr>
                                    <w:top w:val="none" w:sz="0" w:space="0" w:color="auto"/>
                                    <w:left w:val="none" w:sz="0" w:space="0" w:color="auto"/>
                                    <w:bottom w:val="none" w:sz="0" w:space="0" w:color="auto"/>
                                    <w:right w:val="none" w:sz="0" w:space="0" w:color="auto"/>
                                  </w:divBdr>
                                </w:div>
                                <w:div w:id="1722483563">
                                  <w:marLeft w:val="0"/>
                                  <w:marRight w:val="0"/>
                                  <w:marTop w:val="0"/>
                                  <w:marBottom w:val="0"/>
                                  <w:divBdr>
                                    <w:top w:val="none" w:sz="0" w:space="0" w:color="auto"/>
                                    <w:left w:val="none" w:sz="0" w:space="0" w:color="auto"/>
                                    <w:bottom w:val="none" w:sz="0" w:space="0" w:color="auto"/>
                                    <w:right w:val="none" w:sz="0" w:space="0" w:color="auto"/>
                                  </w:divBdr>
                                </w:div>
                                <w:div w:id="534342922">
                                  <w:marLeft w:val="0"/>
                                  <w:marRight w:val="0"/>
                                  <w:marTop w:val="0"/>
                                  <w:marBottom w:val="0"/>
                                  <w:divBdr>
                                    <w:top w:val="none" w:sz="0" w:space="0" w:color="auto"/>
                                    <w:left w:val="none" w:sz="0" w:space="0" w:color="auto"/>
                                    <w:bottom w:val="none" w:sz="0" w:space="0" w:color="auto"/>
                                    <w:right w:val="none" w:sz="0" w:space="0" w:color="auto"/>
                                  </w:divBdr>
                                </w:div>
                                <w:div w:id="1127354354">
                                  <w:marLeft w:val="0"/>
                                  <w:marRight w:val="0"/>
                                  <w:marTop w:val="0"/>
                                  <w:marBottom w:val="0"/>
                                  <w:divBdr>
                                    <w:top w:val="none" w:sz="0" w:space="0" w:color="auto"/>
                                    <w:left w:val="none" w:sz="0" w:space="0" w:color="auto"/>
                                    <w:bottom w:val="none" w:sz="0" w:space="0" w:color="auto"/>
                                    <w:right w:val="none" w:sz="0" w:space="0" w:color="auto"/>
                                  </w:divBdr>
                                </w:div>
                                <w:div w:id="978346103">
                                  <w:marLeft w:val="0"/>
                                  <w:marRight w:val="0"/>
                                  <w:marTop w:val="0"/>
                                  <w:marBottom w:val="0"/>
                                  <w:divBdr>
                                    <w:top w:val="none" w:sz="0" w:space="0" w:color="auto"/>
                                    <w:left w:val="none" w:sz="0" w:space="0" w:color="auto"/>
                                    <w:bottom w:val="none" w:sz="0" w:space="0" w:color="auto"/>
                                    <w:right w:val="none" w:sz="0" w:space="0" w:color="auto"/>
                                  </w:divBdr>
                                </w:div>
                                <w:div w:id="1793555170">
                                  <w:marLeft w:val="0"/>
                                  <w:marRight w:val="0"/>
                                  <w:marTop w:val="0"/>
                                  <w:marBottom w:val="0"/>
                                  <w:divBdr>
                                    <w:top w:val="none" w:sz="0" w:space="0" w:color="auto"/>
                                    <w:left w:val="none" w:sz="0" w:space="0" w:color="auto"/>
                                    <w:bottom w:val="none" w:sz="0" w:space="0" w:color="auto"/>
                                    <w:right w:val="none" w:sz="0" w:space="0" w:color="auto"/>
                                  </w:divBdr>
                                </w:div>
                                <w:div w:id="1553081661">
                                  <w:marLeft w:val="0"/>
                                  <w:marRight w:val="0"/>
                                  <w:marTop w:val="0"/>
                                  <w:marBottom w:val="0"/>
                                  <w:divBdr>
                                    <w:top w:val="none" w:sz="0" w:space="0" w:color="auto"/>
                                    <w:left w:val="none" w:sz="0" w:space="0" w:color="auto"/>
                                    <w:bottom w:val="none" w:sz="0" w:space="0" w:color="auto"/>
                                    <w:right w:val="none" w:sz="0" w:space="0" w:color="auto"/>
                                  </w:divBdr>
                                </w:div>
                                <w:div w:id="582882299">
                                  <w:marLeft w:val="0"/>
                                  <w:marRight w:val="0"/>
                                  <w:marTop w:val="0"/>
                                  <w:marBottom w:val="0"/>
                                  <w:divBdr>
                                    <w:top w:val="none" w:sz="0" w:space="0" w:color="auto"/>
                                    <w:left w:val="none" w:sz="0" w:space="0" w:color="auto"/>
                                    <w:bottom w:val="none" w:sz="0" w:space="0" w:color="auto"/>
                                    <w:right w:val="none" w:sz="0" w:space="0" w:color="auto"/>
                                  </w:divBdr>
                                </w:div>
                                <w:div w:id="50613847">
                                  <w:marLeft w:val="0"/>
                                  <w:marRight w:val="0"/>
                                  <w:marTop w:val="0"/>
                                  <w:marBottom w:val="0"/>
                                  <w:divBdr>
                                    <w:top w:val="none" w:sz="0" w:space="0" w:color="auto"/>
                                    <w:left w:val="none" w:sz="0" w:space="0" w:color="auto"/>
                                    <w:bottom w:val="none" w:sz="0" w:space="0" w:color="auto"/>
                                    <w:right w:val="none" w:sz="0" w:space="0" w:color="auto"/>
                                  </w:divBdr>
                                </w:div>
                                <w:div w:id="2025862956">
                                  <w:marLeft w:val="0"/>
                                  <w:marRight w:val="0"/>
                                  <w:marTop w:val="0"/>
                                  <w:marBottom w:val="0"/>
                                  <w:divBdr>
                                    <w:top w:val="none" w:sz="0" w:space="0" w:color="auto"/>
                                    <w:left w:val="none" w:sz="0" w:space="0" w:color="auto"/>
                                    <w:bottom w:val="none" w:sz="0" w:space="0" w:color="auto"/>
                                    <w:right w:val="none" w:sz="0" w:space="0" w:color="auto"/>
                                  </w:divBdr>
                                </w:div>
                                <w:div w:id="648360074">
                                  <w:marLeft w:val="0"/>
                                  <w:marRight w:val="0"/>
                                  <w:marTop w:val="0"/>
                                  <w:marBottom w:val="0"/>
                                  <w:divBdr>
                                    <w:top w:val="none" w:sz="0" w:space="0" w:color="auto"/>
                                    <w:left w:val="none" w:sz="0" w:space="0" w:color="auto"/>
                                    <w:bottom w:val="none" w:sz="0" w:space="0" w:color="auto"/>
                                    <w:right w:val="none" w:sz="0" w:space="0" w:color="auto"/>
                                  </w:divBdr>
                                </w:div>
                                <w:div w:id="1015035303">
                                  <w:marLeft w:val="0"/>
                                  <w:marRight w:val="0"/>
                                  <w:marTop w:val="0"/>
                                  <w:marBottom w:val="0"/>
                                  <w:divBdr>
                                    <w:top w:val="none" w:sz="0" w:space="0" w:color="auto"/>
                                    <w:left w:val="none" w:sz="0" w:space="0" w:color="auto"/>
                                    <w:bottom w:val="none" w:sz="0" w:space="0" w:color="auto"/>
                                    <w:right w:val="none" w:sz="0" w:space="0" w:color="auto"/>
                                  </w:divBdr>
                                </w:div>
                                <w:div w:id="1687439840">
                                  <w:marLeft w:val="0"/>
                                  <w:marRight w:val="0"/>
                                  <w:marTop w:val="0"/>
                                  <w:marBottom w:val="0"/>
                                  <w:divBdr>
                                    <w:top w:val="none" w:sz="0" w:space="0" w:color="auto"/>
                                    <w:left w:val="none" w:sz="0" w:space="0" w:color="auto"/>
                                    <w:bottom w:val="none" w:sz="0" w:space="0" w:color="auto"/>
                                    <w:right w:val="none" w:sz="0" w:space="0" w:color="auto"/>
                                  </w:divBdr>
                                </w:div>
                                <w:div w:id="836845782">
                                  <w:marLeft w:val="0"/>
                                  <w:marRight w:val="0"/>
                                  <w:marTop w:val="0"/>
                                  <w:marBottom w:val="0"/>
                                  <w:divBdr>
                                    <w:top w:val="none" w:sz="0" w:space="0" w:color="auto"/>
                                    <w:left w:val="none" w:sz="0" w:space="0" w:color="auto"/>
                                    <w:bottom w:val="none" w:sz="0" w:space="0" w:color="auto"/>
                                    <w:right w:val="none" w:sz="0" w:space="0" w:color="auto"/>
                                  </w:divBdr>
                                </w:div>
                                <w:div w:id="1606771465">
                                  <w:marLeft w:val="0"/>
                                  <w:marRight w:val="0"/>
                                  <w:marTop w:val="0"/>
                                  <w:marBottom w:val="0"/>
                                  <w:divBdr>
                                    <w:top w:val="none" w:sz="0" w:space="0" w:color="auto"/>
                                    <w:left w:val="none" w:sz="0" w:space="0" w:color="auto"/>
                                    <w:bottom w:val="none" w:sz="0" w:space="0" w:color="auto"/>
                                    <w:right w:val="none" w:sz="0" w:space="0" w:color="auto"/>
                                  </w:divBdr>
                                </w:div>
                                <w:div w:id="121509101">
                                  <w:marLeft w:val="0"/>
                                  <w:marRight w:val="0"/>
                                  <w:marTop w:val="0"/>
                                  <w:marBottom w:val="0"/>
                                  <w:divBdr>
                                    <w:top w:val="none" w:sz="0" w:space="0" w:color="auto"/>
                                    <w:left w:val="none" w:sz="0" w:space="0" w:color="auto"/>
                                    <w:bottom w:val="none" w:sz="0" w:space="0" w:color="auto"/>
                                    <w:right w:val="none" w:sz="0" w:space="0" w:color="auto"/>
                                  </w:divBdr>
                                </w:div>
                                <w:div w:id="1542942447">
                                  <w:marLeft w:val="0"/>
                                  <w:marRight w:val="0"/>
                                  <w:marTop w:val="0"/>
                                  <w:marBottom w:val="0"/>
                                  <w:divBdr>
                                    <w:top w:val="none" w:sz="0" w:space="0" w:color="auto"/>
                                    <w:left w:val="none" w:sz="0" w:space="0" w:color="auto"/>
                                    <w:bottom w:val="none" w:sz="0" w:space="0" w:color="auto"/>
                                    <w:right w:val="none" w:sz="0" w:space="0" w:color="auto"/>
                                  </w:divBdr>
                                </w:div>
                                <w:div w:id="1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2976">
                  <w:marLeft w:val="0"/>
                  <w:marRight w:val="0"/>
                  <w:marTop w:val="210"/>
                  <w:marBottom w:val="210"/>
                  <w:divBdr>
                    <w:top w:val="dotted" w:sz="6" w:space="0" w:color="CCCCCC"/>
                    <w:left w:val="dotted" w:sz="6" w:space="0" w:color="CCCCCC"/>
                    <w:bottom w:val="dotted" w:sz="6" w:space="0" w:color="CCCCCC"/>
                    <w:right w:val="dotted" w:sz="6" w:space="0" w:color="CCCCCC"/>
                  </w:divBdr>
                  <w:divsChild>
                    <w:div w:id="1215311511">
                      <w:marLeft w:val="0"/>
                      <w:marRight w:val="0"/>
                      <w:marTop w:val="0"/>
                      <w:marBottom w:val="0"/>
                      <w:divBdr>
                        <w:top w:val="none" w:sz="0" w:space="0" w:color="auto"/>
                        <w:left w:val="none" w:sz="0" w:space="0" w:color="auto"/>
                        <w:bottom w:val="none" w:sz="0" w:space="0" w:color="auto"/>
                        <w:right w:val="none" w:sz="0" w:space="0" w:color="auto"/>
                      </w:divBdr>
                      <w:divsChild>
                        <w:div w:id="944579568">
                          <w:marLeft w:val="0"/>
                          <w:marRight w:val="0"/>
                          <w:marTop w:val="0"/>
                          <w:marBottom w:val="0"/>
                          <w:divBdr>
                            <w:top w:val="none" w:sz="0" w:space="0" w:color="auto"/>
                            <w:left w:val="none" w:sz="0" w:space="0" w:color="auto"/>
                            <w:bottom w:val="none" w:sz="0" w:space="0" w:color="auto"/>
                            <w:right w:val="none" w:sz="0" w:space="0" w:color="auto"/>
                          </w:divBdr>
                          <w:divsChild>
                            <w:div w:id="195045563">
                              <w:marLeft w:val="0"/>
                              <w:marRight w:val="0"/>
                              <w:marTop w:val="0"/>
                              <w:marBottom w:val="0"/>
                              <w:divBdr>
                                <w:top w:val="none" w:sz="0" w:space="0" w:color="auto"/>
                                <w:left w:val="none" w:sz="0" w:space="0" w:color="auto"/>
                                <w:bottom w:val="none" w:sz="0" w:space="0" w:color="auto"/>
                                <w:right w:val="none" w:sz="0" w:space="0" w:color="auto"/>
                              </w:divBdr>
                            </w:div>
                            <w:div w:id="843859374">
                              <w:marLeft w:val="0"/>
                              <w:marRight w:val="0"/>
                              <w:marTop w:val="0"/>
                              <w:marBottom w:val="0"/>
                              <w:divBdr>
                                <w:top w:val="none" w:sz="0" w:space="0" w:color="auto"/>
                                <w:left w:val="none" w:sz="0" w:space="0" w:color="auto"/>
                                <w:bottom w:val="none" w:sz="0" w:space="0" w:color="auto"/>
                                <w:right w:val="none" w:sz="0" w:space="0" w:color="auto"/>
                              </w:divBdr>
                            </w:div>
                            <w:div w:id="1003047341">
                              <w:marLeft w:val="0"/>
                              <w:marRight w:val="0"/>
                              <w:marTop w:val="0"/>
                              <w:marBottom w:val="0"/>
                              <w:divBdr>
                                <w:top w:val="none" w:sz="0" w:space="0" w:color="auto"/>
                                <w:left w:val="none" w:sz="0" w:space="0" w:color="auto"/>
                                <w:bottom w:val="none" w:sz="0" w:space="0" w:color="auto"/>
                                <w:right w:val="none" w:sz="0" w:space="0" w:color="auto"/>
                              </w:divBdr>
                            </w:div>
                            <w:div w:id="478150712">
                              <w:marLeft w:val="0"/>
                              <w:marRight w:val="0"/>
                              <w:marTop w:val="0"/>
                              <w:marBottom w:val="0"/>
                              <w:divBdr>
                                <w:top w:val="none" w:sz="0" w:space="0" w:color="auto"/>
                                <w:left w:val="none" w:sz="0" w:space="0" w:color="auto"/>
                                <w:bottom w:val="none" w:sz="0" w:space="0" w:color="auto"/>
                                <w:right w:val="none" w:sz="0" w:space="0" w:color="auto"/>
                              </w:divBdr>
                            </w:div>
                            <w:div w:id="1740009973">
                              <w:marLeft w:val="0"/>
                              <w:marRight w:val="0"/>
                              <w:marTop w:val="0"/>
                              <w:marBottom w:val="0"/>
                              <w:divBdr>
                                <w:top w:val="none" w:sz="0" w:space="0" w:color="auto"/>
                                <w:left w:val="none" w:sz="0" w:space="0" w:color="auto"/>
                                <w:bottom w:val="none" w:sz="0" w:space="0" w:color="auto"/>
                                <w:right w:val="none" w:sz="0" w:space="0" w:color="auto"/>
                              </w:divBdr>
                            </w:div>
                            <w:div w:id="1753820303">
                              <w:marLeft w:val="0"/>
                              <w:marRight w:val="0"/>
                              <w:marTop w:val="0"/>
                              <w:marBottom w:val="0"/>
                              <w:divBdr>
                                <w:top w:val="none" w:sz="0" w:space="0" w:color="auto"/>
                                <w:left w:val="none" w:sz="0" w:space="0" w:color="auto"/>
                                <w:bottom w:val="none" w:sz="0" w:space="0" w:color="auto"/>
                                <w:right w:val="none" w:sz="0" w:space="0" w:color="auto"/>
                              </w:divBdr>
                            </w:div>
                            <w:div w:id="109396403">
                              <w:marLeft w:val="0"/>
                              <w:marRight w:val="0"/>
                              <w:marTop w:val="0"/>
                              <w:marBottom w:val="0"/>
                              <w:divBdr>
                                <w:top w:val="none" w:sz="0" w:space="0" w:color="auto"/>
                                <w:left w:val="none" w:sz="0" w:space="0" w:color="auto"/>
                                <w:bottom w:val="none" w:sz="0" w:space="0" w:color="auto"/>
                                <w:right w:val="none" w:sz="0" w:space="0" w:color="auto"/>
                              </w:divBdr>
                            </w:div>
                            <w:div w:id="96296740">
                              <w:marLeft w:val="0"/>
                              <w:marRight w:val="0"/>
                              <w:marTop w:val="0"/>
                              <w:marBottom w:val="0"/>
                              <w:divBdr>
                                <w:top w:val="none" w:sz="0" w:space="0" w:color="auto"/>
                                <w:left w:val="none" w:sz="0" w:space="0" w:color="auto"/>
                                <w:bottom w:val="none" w:sz="0" w:space="0" w:color="auto"/>
                                <w:right w:val="none" w:sz="0" w:space="0" w:color="auto"/>
                              </w:divBdr>
                            </w:div>
                            <w:div w:id="351343502">
                              <w:marLeft w:val="0"/>
                              <w:marRight w:val="0"/>
                              <w:marTop w:val="0"/>
                              <w:marBottom w:val="0"/>
                              <w:divBdr>
                                <w:top w:val="none" w:sz="0" w:space="0" w:color="auto"/>
                                <w:left w:val="none" w:sz="0" w:space="0" w:color="auto"/>
                                <w:bottom w:val="none" w:sz="0" w:space="0" w:color="auto"/>
                                <w:right w:val="none" w:sz="0" w:space="0" w:color="auto"/>
                              </w:divBdr>
                            </w:div>
                            <w:div w:id="1020816254">
                              <w:marLeft w:val="0"/>
                              <w:marRight w:val="0"/>
                              <w:marTop w:val="0"/>
                              <w:marBottom w:val="0"/>
                              <w:divBdr>
                                <w:top w:val="none" w:sz="0" w:space="0" w:color="auto"/>
                                <w:left w:val="none" w:sz="0" w:space="0" w:color="auto"/>
                                <w:bottom w:val="none" w:sz="0" w:space="0" w:color="auto"/>
                                <w:right w:val="none" w:sz="0" w:space="0" w:color="auto"/>
                              </w:divBdr>
                            </w:div>
                            <w:div w:id="672994182">
                              <w:marLeft w:val="0"/>
                              <w:marRight w:val="0"/>
                              <w:marTop w:val="0"/>
                              <w:marBottom w:val="0"/>
                              <w:divBdr>
                                <w:top w:val="none" w:sz="0" w:space="0" w:color="auto"/>
                                <w:left w:val="none" w:sz="0" w:space="0" w:color="auto"/>
                                <w:bottom w:val="none" w:sz="0" w:space="0" w:color="auto"/>
                                <w:right w:val="none" w:sz="0" w:space="0" w:color="auto"/>
                              </w:divBdr>
                              <w:divsChild>
                                <w:div w:id="1485270812">
                                  <w:marLeft w:val="0"/>
                                  <w:marRight w:val="0"/>
                                  <w:marTop w:val="0"/>
                                  <w:marBottom w:val="0"/>
                                  <w:divBdr>
                                    <w:top w:val="none" w:sz="0" w:space="0" w:color="auto"/>
                                    <w:left w:val="none" w:sz="0" w:space="0" w:color="auto"/>
                                    <w:bottom w:val="none" w:sz="0" w:space="0" w:color="auto"/>
                                    <w:right w:val="none" w:sz="0" w:space="0" w:color="auto"/>
                                  </w:divBdr>
                                </w:div>
                                <w:div w:id="536160438">
                                  <w:marLeft w:val="0"/>
                                  <w:marRight w:val="0"/>
                                  <w:marTop w:val="0"/>
                                  <w:marBottom w:val="0"/>
                                  <w:divBdr>
                                    <w:top w:val="none" w:sz="0" w:space="0" w:color="auto"/>
                                    <w:left w:val="none" w:sz="0" w:space="0" w:color="auto"/>
                                    <w:bottom w:val="none" w:sz="0" w:space="0" w:color="auto"/>
                                    <w:right w:val="none" w:sz="0" w:space="0" w:color="auto"/>
                                  </w:divBdr>
                                </w:div>
                                <w:div w:id="1585338352">
                                  <w:marLeft w:val="0"/>
                                  <w:marRight w:val="0"/>
                                  <w:marTop w:val="0"/>
                                  <w:marBottom w:val="0"/>
                                  <w:divBdr>
                                    <w:top w:val="none" w:sz="0" w:space="0" w:color="auto"/>
                                    <w:left w:val="none" w:sz="0" w:space="0" w:color="auto"/>
                                    <w:bottom w:val="none" w:sz="0" w:space="0" w:color="auto"/>
                                    <w:right w:val="none" w:sz="0" w:space="0" w:color="auto"/>
                                  </w:divBdr>
                                </w:div>
                                <w:div w:id="1076510556">
                                  <w:marLeft w:val="0"/>
                                  <w:marRight w:val="0"/>
                                  <w:marTop w:val="0"/>
                                  <w:marBottom w:val="0"/>
                                  <w:divBdr>
                                    <w:top w:val="none" w:sz="0" w:space="0" w:color="auto"/>
                                    <w:left w:val="none" w:sz="0" w:space="0" w:color="auto"/>
                                    <w:bottom w:val="none" w:sz="0" w:space="0" w:color="auto"/>
                                    <w:right w:val="none" w:sz="0" w:space="0" w:color="auto"/>
                                  </w:divBdr>
                                </w:div>
                                <w:div w:id="1143426003">
                                  <w:marLeft w:val="0"/>
                                  <w:marRight w:val="0"/>
                                  <w:marTop w:val="0"/>
                                  <w:marBottom w:val="0"/>
                                  <w:divBdr>
                                    <w:top w:val="none" w:sz="0" w:space="0" w:color="auto"/>
                                    <w:left w:val="none" w:sz="0" w:space="0" w:color="auto"/>
                                    <w:bottom w:val="none" w:sz="0" w:space="0" w:color="auto"/>
                                    <w:right w:val="none" w:sz="0" w:space="0" w:color="auto"/>
                                  </w:divBdr>
                                </w:div>
                                <w:div w:id="1823546053">
                                  <w:marLeft w:val="0"/>
                                  <w:marRight w:val="0"/>
                                  <w:marTop w:val="0"/>
                                  <w:marBottom w:val="0"/>
                                  <w:divBdr>
                                    <w:top w:val="none" w:sz="0" w:space="0" w:color="auto"/>
                                    <w:left w:val="none" w:sz="0" w:space="0" w:color="auto"/>
                                    <w:bottom w:val="none" w:sz="0" w:space="0" w:color="auto"/>
                                    <w:right w:val="none" w:sz="0" w:space="0" w:color="auto"/>
                                  </w:divBdr>
                                </w:div>
                                <w:div w:id="93675968">
                                  <w:marLeft w:val="0"/>
                                  <w:marRight w:val="0"/>
                                  <w:marTop w:val="0"/>
                                  <w:marBottom w:val="0"/>
                                  <w:divBdr>
                                    <w:top w:val="none" w:sz="0" w:space="0" w:color="auto"/>
                                    <w:left w:val="none" w:sz="0" w:space="0" w:color="auto"/>
                                    <w:bottom w:val="none" w:sz="0" w:space="0" w:color="auto"/>
                                    <w:right w:val="none" w:sz="0" w:space="0" w:color="auto"/>
                                  </w:divBdr>
                                </w:div>
                                <w:div w:id="981884464">
                                  <w:marLeft w:val="0"/>
                                  <w:marRight w:val="0"/>
                                  <w:marTop w:val="0"/>
                                  <w:marBottom w:val="0"/>
                                  <w:divBdr>
                                    <w:top w:val="none" w:sz="0" w:space="0" w:color="auto"/>
                                    <w:left w:val="none" w:sz="0" w:space="0" w:color="auto"/>
                                    <w:bottom w:val="none" w:sz="0" w:space="0" w:color="auto"/>
                                    <w:right w:val="none" w:sz="0" w:space="0" w:color="auto"/>
                                  </w:divBdr>
                                </w:div>
                                <w:div w:id="1817142033">
                                  <w:marLeft w:val="0"/>
                                  <w:marRight w:val="0"/>
                                  <w:marTop w:val="0"/>
                                  <w:marBottom w:val="0"/>
                                  <w:divBdr>
                                    <w:top w:val="none" w:sz="0" w:space="0" w:color="auto"/>
                                    <w:left w:val="none" w:sz="0" w:space="0" w:color="auto"/>
                                    <w:bottom w:val="none" w:sz="0" w:space="0" w:color="auto"/>
                                    <w:right w:val="none" w:sz="0" w:space="0" w:color="auto"/>
                                  </w:divBdr>
                                </w:div>
                                <w:div w:id="660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163646">
      <w:bodyDiv w:val="1"/>
      <w:marLeft w:val="0"/>
      <w:marRight w:val="0"/>
      <w:marTop w:val="0"/>
      <w:marBottom w:val="0"/>
      <w:divBdr>
        <w:top w:val="none" w:sz="0" w:space="0" w:color="auto"/>
        <w:left w:val="none" w:sz="0" w:space="0" w:color="auto"/>
        <w:bottom w:val="none" w:sz="0" w:space="0" w:color="auto"/>
        <w:right w:val="none" w:sz="0" w:space="0" w:color="auto"/>
      </w:divBdr>
    </w:div>
    <w:div w:id="1608847258">
      <w:bodyDiv w:val="1"/>
      <w:marLeft w:val="0"/>
      <w:marRight w:val="0"/>
      <w:marTop w:val="0"/>
      <w:marBottom w:val="0"/>
      <w:divBdr>
        <w:top w:val="none" w:sz="0" w:space="0" w:color="auto"/>
        <w:left w:val="none" w:sz="0" w:space="0" w:color="auto"/>
        <w:bottom w:val="none" w:sz="0" w:space="0" w:color="auto"/>
        <w:right w:val="none" w:sz="0" w:space="0" w:color="auto"/>
      </w:divBdr>
    </w:div>
    <w:div w:id="165899407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32">
          <w:marLeft w:val="0"/>
          <w:marRight w:val="0"/>
          <w:marTop w:val="0"/>
          <w:marBottom w:val="0"/>
          <w:divBdr>
            <w:top w:val="none" w:sz="0" w:space="0" w:color="auto"/>
            <w:left w:val="none" w:sz="0" w:space="0" w:color="auto"/>
            <w:bottom w:val="none" w:sz="0" w:space="0" w:color="auto"/>
            <w:right w:val="none" w:sz="0" w:space="0" w:color="auto"/>
          </w:divBdr>
          <w:divsChild>
            <w:div w:id="2062055407">
              <w:marLeft w:val="0"/>
              <w:marRight w:val="0"/>
              <w:marTop w:val="0"/>
              <w:marBottom w:val="225"/>
              <w:divBdr>
                <w:top w:val="none" w:sz="0" w:space="0" w:color="auto"/>
                <w:left w:val="none" w:sz="0" w:space="0" w:color="auto"/>
                <w:bottom w:val="none" w:sz="0" w:space="0" w:color="auto"/>
                <w:right w:val="none" w:sz="0" w:space="0" w:color="auto"/>
              </w:divBdr>
              <w:divsChild>
                <w:div w:id="234362311">
                  <w:marLeft w:val="0"/>
                  <w:marRight w:val="0"/>
                  <w:marTop w:val="0"/>
                  <w:marBottom w:val="75"/>
                  <w:divBdr>
                    <w:top w:val="single" w:sz="2" w:space="0" w:color="C0C0C0"/>
                    <w:left w:val="single" w:sz="2" w:space="0" w:color="C0C0C0"/>
                    <w:bottom w:val="single" w:sz="6" w:space="0" w:color="C0C0C0"/>
                    <w:right w:val="single" w:sz="2" w:space="0" w:color="C0C0C0"/>
                  </w:divBdr>
                </w:div>
              </w:divsChild>
            </w:div>
          </w:divsChild>
        </w:div>
        <w:div w:id="826894176">
          <w:marLeft w:val="0"/>
          <w:marRight w:val="0"/>
          <w:marTop w:val="0"/>
          <w:marBottom w:val="0"/>
          <w:divBdr>
            <w:top w:val="single" w:sz="6" w:space="0" w:color="A9CBEE"/>
            <w:left w:val="none" w:sz="0" w:space="0" w:color="auto"/>
            <w:bottom w:val="none" w:sz="0" w:space="0" w:color="auto"/>
            <w:right w:val="none" w:sz="0" w:space="0" w:color="auto"/>
          </w:divBdr>
          <w:divsChild>
            <w:div w:id="1590120331">
              <w:marLeft w:val="750"/>
              <w:marRight w:val="0"/>
              <w:marTop w:val="0"/>
              <w:marBottom w:val="0"/>
              <w:divBdr>
                <w:top w:val="none" w:sz="0" w:space="0" w:color="auto"/>
                <w:left w:val="none" w:sz="0" w:space="0" w:color="auto"/>
                <w:bottom w:val="none" w:sz="0" w:space="0" w:color="auto"/>
                <w:right w:val="none" w:sz="0" w:space="0" w:color="auto"/>
              </w:divBdr>
            </w:div>
          </w:divsChild>
        </w:div>
        <w:div w:id="1600789973">
          <w:marLeft w:val="0"/>
          <w:marRight w:val="0"/>
          <w:marTop w:val="0"/>
          <w:marBottom w:val="0"/>
          <w:divBdr>
            <w:top w:val="none" w:sz="0" w:space="0" w:color="auto"/>
            <w:left w:val="none" w:sz="0" w:space="0" w:color="auto"/>
            <w:bottom w:val="none" w:sz="0" w:space="0" w:color="auto"/>
            <w:right w:val="none" w:sz="0" w:space="0" w:color="auto"/>
          </w:divBdr>
        </w:div>
        <w:div w:id="1451438064">
          <w:marLeft w:val="0"/>
          <w:marRight w:val="0"/>
          <w:marTop w:val="0"/>
          <w:marBottom w:val="0"/>
          <w:divBdr>
            <w:top w:val="single" w:sz="6" w:space="0" w:color="A9CBEE"/>
            <w:left w:val="none" w:sz="0" w:space="0" w:color="auto"/>
            <w:bottom w:val="none" w:sz="0" w:space="0" w:color="auto"/>
            <w:right w:val="none" w:sz="0" w:space="0" w:color="auto"/>
          </w:divBdr>
          <w:divsChild>
            <w:div w:id="57754708">
              <w:marLeft w:val="750"/>
              <w:marRight w:val="0"/>
              <w:marTop w:val="0"/>
              <w:marBottom w:val="0"/>
              <w:divBdr>
                <w:top w:val="none" w:sz="0" w:space="0" w:color="auto"/>
                <w:left w:val="none" w:sz="0" w:space="0" w:color="auto"/>
                <w:bottom w:val="none" w:sz="0" w:space="0" w:color="auto"/>
                <w:right w:val="none" w:sz="0" w:space="0" w:color="auto"/>
              </w:divBdr>
            </w:div>
          </w:divsChild>
        </w:div>
        <w:div w:id="728306518">
          <w:marLeft w:val="0"/>
          <w:marRight w:val="0"/>
          <w:marTop w:val="0"/>
          <w:marBottom w:val="0"/>
          <w:divBdr>
            <w:top w:val="none" w:sz="0" w:space="0" w:color="auto"/>
            <w:left w:val="none" w:sz="0" w:space="0" w:color="auto"/>
            <w:bottom w:val="none" w:sz="0" w:space="0" w:color="auto"/>
            <w:right w:val="none" w:sz="0" w:space="0" w:color="auto"/>
          </w:divBdr>
        </w:div>
        <w:div w:id="1885212535">
          <w:marLeft w:val="0"/>
          <w:marRight w:val="0"/>
          <w:marTop w:val="0"/>
          <w:marBottom w:val="0"/>
          <w:divBdr>
            <w:top w:val="single" w:sz="6" w:space="0" w:color="A9CBEE"/>
            <w:left w:val="none" w:sz="0" w:space="0" w:color="auto"/>
            <w:bottom w:val="none" w:sz="0" w:space="0" w:color="auto"/>
            <w:right w:val="none" w:sz="0" w:space="0" w:color="auto"/>
          </w:divBdr>
          <w:divsChild>
            <w:div w:id="1337880236">
              <w:marLeft w:val="750"/>
              <w:marRight w:val="0"/>
              <w:marTop w:val="0"/>
              <w:marBottom w:val="0"/>
              <w:divBdr>
                <w:top w:val="none" w:sz="0" w:space="0" w:color="auto"/>
                <w:left w:val="none" w:sz="0" w:space="0" w:color="auto"/>
                <w:bottom w:val="none" w:sz="0" w:space="0" w:color="auto"/>
                <w:right w:val="none" w:sz="0" w:space="0" w:color="auto"/>
              </w:divBdr>
            </w:div>
          </w:divsChild>
        </w:div>
        <w:div w:id="187761111">
          <w:marLeft w:val="0"/>
          <w:marRight w:val="0"/>
          <w:marTop w:val="0"/>
          <w:marBottom w:val="0"/>
          <w:divBdr>
            <w:top w:val="none" w:sz="0" w:space="0" w:color="auto"/>
            <w:left w:val="none" w:sz="0" w:space="0" w:color="auto"/>
            <w:bottom w:val="none" w:sz="0" w:space="0" w:color="auto"/>
            <w:right w:val="none" w:sz="0" w:space="0" w:color="auto"/>
          </w:divBdr>
        </w:div>
      </w:divsChild>
    </w:div>
    <w:div w:id="1691179927">
      <w:bodyDiv w:val="1"/>
      <w:marLeft w:val="0"/>
      <w:marRight w:val="0"/>
      <w:marTop w:val="0"/>
      <w:marBottom w:val="0"/>
      <w:divBdr>
        <w:top w:val="none" w:sz="0" w:space="0" w:color="auto"/>
        <w:left w:val="none" w:sz="0" w:space="0" w:color="auto"/>
        <w:bottom w:val="none" w:sz="0" w:space="0" w:color="auto"/>
        <w:right w:val="none" w:sz="0" w:space="0" w:color="auto"/>
      </w:divBdr>
    </w:div>
    <w:div w:id="1708404707">
      <w:bodyDiv w:val="1"/>
      <w:marLeft w:val="0"/>
      <w:marRight w:val="0"/>
      <w:marTop w:val="0"/>
      <w:marBottom w:val="0"/>
      <w:divBdr>
        <w:top w:val="none" w:sz="0" w:space="0" w:color="auto"/>
        <w:left w:val="none" w:sz="0" w:space="0" w:color="auto"/>
        <w:bottom w:val="none" w:sz="0" w:space="0" w:color="auto"/>
        <w:right w:val="none" w:sz="0" w:space="0" w:color="auto"/>
      </w:divBdr>
    </w:div>
    <w:div w:id="1877813779">
      <w:bodyDiv w:val="1"/>
      <w:marLeft w:val="0"/>
      <w:marRight w:val="0"/>
      <w:marTop w:val="0"/>
      <w:marBottom w:val="0"/>
      <w:divBdr>
        <w:top w:val="none" w:sz="0" w:space="0" w:color="auto"/>
        <w:left w:val="none" w:sz="0" w:space="0" w:color="auto"/>
        <w:bottom w:val="none" w:sz="0" w:space="0" w:color="auto"/>
        <w:right w:val="none" w:sz="0" w:space="0" w:color="auto"/>
      </w:divBdr>
      <w:divsChild>
        <w:div w:id="747574490">
          <w:marLeft w:val="0"/>
          <w:marRight w:val="0"/>
          <w:marTop w:val="75"/>
          <w:marBottom w:val="0"/>
          <w:divBdr>
            <w:top w:val="none" w:sz="0" w:space="0" w:color="auto"/>
            <w:left w:val="none" w:sz="0" w:space="0" w:color="auto"/>
            <w:bottom w:val="none" w:sz="0" w:space="0" w:color="auto"/>
            <w:right w:val="none" w:sz="0" w:space="0" w:color="auto"/>
          </w:divBdr>
          <w:divsChild>
            <w:div w:id="15201258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3873323">
      <w:bodyDiv w:val="1"/>
      <w:marLeft w:val="0"/>
      <w:marRight w:val="0"/>
      <w:marTop w:val="0"/>
      <w:marBottom w:val="0"/>
      <w:divBdr>
        <w:top w:val="none" w:sz="0" w:space="0" w:color="auto"/>
        <w:left w:val="none" w:sz="0" w:space="0" w:color="auto"/>
        <w:bottom w:val="none" w:sz="0" w:space="0" w:color="auto"/>
        <w:right w:val="none" w:sz="0" w:space="0" w:color="auto"/>
      </w:divBdr>
      <w:divsChild>
        <w:div w:id="1110050259">
          <w:marLeft w:val="0"/>
          <w:marRight w:val="0"/>
          <w:marTop w:val="0"/>
          <w:marBottom w:val="0"/>
          <w:divBdr>
            <w:top w:val="none" w:sz="0" w:space="0" w:color="auto"/>
            <w:left w:val="none" w:sz="0" w:space="0" w:color="auto"/>
            <w:bottom w:val="none" w:sz="0" w:space="0" w:color="auto"/>
            <w:right w:val="none" w:sz="0" w:space="0" w:color="auto"/>
          </w:divBdr>
          <w:divsChild>
            <w:div w:id="21031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qali/python_dojo/tree/master/with" TargetMode="External"/><Relationship Id="rId13"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8" Type="http://schemas.openxmlformats.org/officeDocument/2006/relationships/hyperlink" Target="http://www.cnblogs.com/laifu/p/363303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dqali/python_dojo/tree/master/with" TargetMode="External"/><Relationship Id="rId12"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 Id="rId17" Type="http://schemas.openxmlformats.org/officeDocument/2006/relationships/hyperlink" Target="https://www.zhihu.com/question/23374078" TargetMode="External"/><Relationship Id="rId2" Type="http://schemas.openxmlformats.org/officeDocument/2006/relationships/styles" Target="styles.xml"/><Relationship Id="rId16" Type="http://schemas.openxmlformats.org/officeDocument/2006/relationships/hyperlink" Target="https://www.baidu.com/s?wd=API&amp;tn=44039180_cpr&amp;fenlei=mv6quAkxTZn0IZRqIHckPjm4nH00T1dbuWK9myu-nhnvrADkrjcY0ZwV5Hcvrjm3rH6sPfKWUMw85HfYnjn4nH6sgvPsT6KdThsqpZwYTjCEQLGCpyw9Uz4Bmy-bIi4WUvYETgN-TLwGUv3EPjbLPHf4nW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4%BD%BF%E7%94%A8%E6%AD%A3%E5%88%99%E8%A1%A8%E8%BE%BE%E5%BC%8F&amp;tn=44039180_cpr&amp;fenlei=mv6quAkxTZn0IZRqIHckPjm4nH00T1dbuW-Buhw-rAn1n1nkuj0Y0ZwV5Hcvrjm3rH6sPfKWUMw85HfYnjn4nH6sgvPsT6KdThsqpZwYTjCEQLGCpyw9Uz4Bmy-bIi4WUvYETgN-TLwGUv3En1c3rH0dPHD1PW0sPW0sPW0d" TargetMode="External"/><Relationship Id="rId5" Type="http://schemas.openxmlformats.org/officeDocument/2006/relationships/footnotes" Target="footnotes.xml"/><Relationship Id="rId15" Type="http://schemas.openxmlformats.org/officeDocument/2006/relationships/hyperlink" Target="https://www.baidu.com/s?wd=%E8%BD%AC%E4%B9%89%E5%AD%97%E7%AC%A6&amp;tn=44039180_cpr&amp;fenlei=mv6quAkxTZn0IZRqIHckPjm4nH00T1d-PANWuyPbnAfkPWf4Phfd0ZwV5Hcvrjm3rH6sPfKWUMw85HfYnjn4nH6sgvPsT6KdThsqpZwYTjCEQLGCpyw9Uz4Bmy-bIi4WUvYETgN-TLwGUv3En10dPHbdPHckPHmzrjDdnHcY" TargetMode="External"/><Relationship Id="rId10" Type="http://schemas.openxmlformats.org/officeDocument/2006/relationships/hyperlink" Target="http://www.cnblogs.com/hellochenchen/p/5516501.html" TargetMode="External"/><Relationship Id="rId19" Type="http://schemas.openxmlformats.org/officeDocument/2006/relationships/hyperlink" Target="http://www.cnblogs.com/IPYQ/p/5672922.html" TargetMode="External"/><Relationship Id="rId4" Type="http://schemas.openxmlformats.org/officeDocument/2006/relationships/webSettings" Target="webSettings.xml"/><Relationship Id="rId9" Type="http://schemas.openxmlformats.org/officeDocument/2006/relationships/hyperlink" Target="https://www.baidu.com/s?wd=%E6%96%B0%E5%BB%BA&amp;tn=44039180_cpr&amp;fenlei=mv6quAkxTZn0IZRqIHckPjm4nH00T1d9mhcdPhnsuWbkPHTLuADY0ZwV5Hcvrjm3rH6sPfKWUMw85HfYnjn4nH6sgvPsT6KdThsqpZwYTjCEQLGCpyw9Uz4Bmy-bIi4WUvYETgN-TLwGUv3EPj64nWbknWfdn1RsnW6dnHTz" TargetMode="External"/><Relationship Id="rId14" Type="http://schemas.openxmlformats.org/officeDocument/2006/relationships/hyperlink" Target="https://www.baidu.com/s?wd=%E5%B0%8F%E6%95%B0%E7%82%B9&amp;tn=44039180_cpr&amp;fenlei=mv6quAkxTZn0IZRqIHckPjm4nH00T1dbuW-Buhw-rAn1n1nkuj0Y0ZwV5Hcvrjm3rH6sPfKWUMw85HfYnjn4nH6sgvPsT6KdThsqpZwYTjCEQLGCpyw9Uz4Bmy-bIi4WUvYETgN-TLwGUv3En1c3rH0dPHD1PW0sPW0sPW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3360</Words>
  <Characters>19154</Characters>
  <Application>Microsoft Office Word</Application>
  <DocSecurity>0</DocSecurity>
  <Lines>159</Lines>
  <Paragraphs>44</Paragraphs>
  <ScaleCrop>false</ScaleCrop>
  <Company/>
  <LinksUpToDate>false</LinksUpToDate>
  <CharactersWithSpaces>22470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Kun (Nokia - CN/Fuzhou)</dc:creator>
  <cp:keywords/>
  <dc:description/>
  <cp:lastModifiedBy>Ren, Kun (NSB - CN/Fuzhou)</cp:lastModifiedBy>
  <cp:revision>4</cp:revision>
  <dcterms:created xsi:type="dcterms:W3CDTF">2018-05-17T14:27:00Z</dcterms:created>
  <dcterms:modified xsi:type="dcterms:W3CDTF">2018-05-18T14:55:00Z</dcterms:modified>
</cp:coreProperties>
</file>